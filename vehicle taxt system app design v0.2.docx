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5AB90" w14:textId="77777777" w:rsidR="00263EA3" w:rsidRPr="00263EA3" w:rsidRDefault="00263EA3">
      <w:pPr>
        <w:rPr>
          <w:b/>
        </w:rPr>
      </w:pPr>
      <w:r w:rsidRPr="00263EA3">
        <w:rPr>
          <w:b/>
        </w:rPr>
        <w:t>Structure</w:t>
      </w:r>
    </w:p>
    <w:p w14:paraId="34137AF2" w14:textId="77777777" w:rsidR="005A0274" w:rsidRDefault="005A0274">
      <w:r>
        <w:t>View:</w:t>
      </w:r>
      <w:r w:rsidR="00E36754">
        <w:t xml:space="preserve"> </w:t>
      </w:r>
      <w:proofErr w:type="spellStart"/>
      <w:r w:rsidR="005A29C3">
        <w:t>MenuSvc</w:t>
      </w:r>
      <w:proofErr w:type="spellEnd"/>
    </w:p>
    <w:p w14:paraId="6A606244" w14:textId="77777777" w:rsidR="005A0274" w:rsidRDefault="005A0274">
      <w:r>
        <w:t>Model:</w:t>
      </w:r>
      <w:r w:rsidR="00E36754">
        <w:t xml:space="preserve"> Entity</w:t>
      </w:r>
    </w:p>
    <w:p w14:paraId="0EA6A811" w14:textId="77777777" w:rsidR="005A0274" w:rsidRDefault="005A0274">
      <w:r>
        <w:t>Controller</w:t>
      </w:r>
      <w:r w:rsidR="00E36754">
        <w:t>: calculation services</w:t>
      </w:r>
    </w:p>
    <w:p w14:paraId="2A8A5417" w14:textId="77777777" w:rsidR="005A0274" w:rsidRDefault="00FB68C7">
      <w:r>
        <w:t>Others: validator to check the plate number is right format</w:t>
      </w:r>
    </w:p>
    <w:p w14:paraId="17C8CDE0" w14:textId="54F38DA1" w:rsidR="005A0274" w:rsidRDefault="001017C8">
      <w:pPr>
        <w:rPr>
          <w:ins w:id="0" w:author="Xin Bao" w:date="2017-11-23T09:45:00Z"/>
        </w:rPr>
      </w:pPr>
      <w:ins w:id="1" w:author="Xin Bao" w:date="2017-11-23T15:25:00Z">
        <w:r>
          <w:rPr>
            <w:noProof/>
          </w:rPr>
          <w:drawing>
            <wp:inline distT="0" distB="0" distL="0" distR="0" wp14:anchorId="1E8D4E9B" wp14:editId="42743C97">
              <wp:extent cx="5731510" cy="3236595"/>
              <wp:effectExtent l="0" t="0" r="2540" b="190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task1v2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36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2"/>
      <w:del w:id="3" w:author="Xin Bao" w:date="2017-11-23T13:32:00Z">
        <w:r w:rsidR="00BC19CF" w:rsidDel="00D01DB1">
          <w:rPr>
            <w:noProof/>
          </w:rPr>
          <w:drawing>
            <wp:inline distT="0" distB="0" distL="0" distR="0" wp14:anchorId="742AA285" wp14:editId="36C711EE">
              <wp:extent cx="5731510" cy="2291715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task 1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291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2"/>
      <w:r w:rsidR="005F0E73">
        <w:rPr>
          <w:rStyle w:val="CommentReference"/>
        </w:rPr>
        <w:commentReference w:id="2"/>
      </w:r>
    </w:p>
    <w:p w14:paraId="02D4A40C" w14:textId="0F152E02" w:rsidR="009A04D2" w:rsidRDefault="006E6DE0">
      <w:pPr>
        <w:rPr>
          <w:ins w:id="4" w:author="Xin Bao" w:date="2017-11-23T11:00:00Z"/>
        </w:rPr>
      </w:pPr>
      <w:ins w:id="5" w:author="Xin Bao" w:date="2017-11-23T09:49:00Z">
        <w:r>
          <w:t>Flow:</w:t>
        </w:r>
      </w:ins>
    </w:p>
    <w:p w14:paraId="3A92CE2E" w14:textId="226D57AD" w:rsidR="002740D3" w:rsidRDefault="002740D3">
      <w:pPr>
        <w:pStyle w:val="ListParagraph"/>
        <w:numPr>
          <w:ilvl w:val="0"/>
          <w:numId w:val="9"/>
        </w:numPr>
        <w:rPr>
          <w:ins w:id="6" w:author="Xin Bao" w:date="2017-11-23T11:00:00Z"/>
        </w:rPr>
        <w:pPrChange w:id="7" w:author="Xin Bao" w:date="2017-11-23T11:00:00Z">
          <w:pPr/>
        </w:pPrChange>
      </w:pPr>
      <w:ins w:id="8" w:author="Xin Bao" w:date="2017-11-23T11:00:00Z">
        <w:r>
          <w:t xml:space="preserve">User enter vehicle type, plate and engine size in the </w:t>
        </w:r>
        <w:proofErr w:type="spellStart"/>
        <w:r>
          <w:t>MenuS</w:t>
        </w:r>
        <w:r w:rsidR="009917F4">
          <w:t>vc</w:t>
        </w:r>
        <w:proofErr w:type="spellEnd"/>
        <w:r w:rsidR="009917F4">
          <w:t xml:space="preserve">, data passed to </w:t>
        </w:r>
        <w:proofErr w:type="spellStart"/>
        <w:r w:rsidR="009917F4">
          <w:t>MenuCtrl</w:t>
        </w:r>
        <w:proofErr w:type="spellEnd"/>
      </w:ins>
    </w:p>
    <w:p w14:paraId="51FD9D69" w14:textId="01E136F9" w:rsidR="002740D3" w:rsidRDefault="002740D3">
      <w:pPr>
        <w:pStyle w:val="ListParagraph"/>
        <w:numPr>
          <w:ilvl w:val="1"/>
          <w:numId w:val="9"/>
        </w:numPr>
        <w:rPr>
          <w:ins w:id="9" w:author="Xin Bao" w:date="2017-11-23T11:03:00Z"/>
        </w:rPr>
        <w:pPrChange w:id="10" w:author="Xin Bao" w:date="2017-11-23T11:02:00Z">
          <w:pPr/>
        </w:pPrChange>
      </w:pPr>
      <w:ins w:id="11" w:author="Xin Bao" w:date="2017-11-23T11:02:00Z">
        <w:r>
          <w:t xml:space="preserve">Plate string is passed to </w:t>
        </w:r>
        <w:proofErr w:type="spellStart"/>
        <w:r>
          <w:t>Plate</w:t>
        </w:r>
      </w:ins>
      <w:ins w:id="12" w:author="Xin Bao" w:date="2017-11-23T11:03:00Z">
        <w:r>
          <w:t>Transformer</w:t>
        </w:r>
        <w:proofErr w:type="spellEnd"/>
        <w:r>
          <w:t xml:space="preserve"> and convert into </w:t>
        </w:r>
      </w:ins>
      <w:ins w:id="13" w:author="Xin Bao" w:date="2017-11-23T11:40:00Z">
        <w:r w:rsidR="005124AD">
          <w:t>P</w:t>
        </w:r>
      </w:ins>
      <w:ins w:id="14" w:author="Xin Bao" w:date="2017-11-23T11:03:00Z">
        <w:r>
          <w:t>late object</w:t>
        </w:r>
      </w:ins>
    </w:p>
    <w:p w14:paraId="2166012E" w14:textId="4FC4681D" w:rsidR="00C651EF" w:rsidRDefault="00102219">
      <w:pPr>
        <w:pStyle w:val="ListParagraph"/>
        <w:numPr>
          <w:ilvl w:val="2"/>
          <w:numId w:val="9"/>
        </w:numPr>
        <w:rPr>
          <w:ins w:id="15" w:author="Xin Bao" w:date="2017-11-23T11:54:00Z"/>
        </w:rPr>
        <w:pPrChange w:id="16" w:author="Xin Bao" w:date="2017-11-23T11:03:00Z">
          <w:pPr/>
        </w:pPrChange>
      </w:pPr>
      <w:proofErr w:type="spellStart"/>
      <w:ins w:id="17" w:author="Xin Bao" w:date="2017-11-23T11:44:00Z">
        <w:r>
          <w:t>MenuValidator</w:t>
        </w:r>
        <w:proofErr w:type="spellEnd"/>
        <w:r>
          <w:t xml:space="preserve"> extends </w:t>
        </w:r>
      </w:ins>
      <w:proofErr w:type="spellStart"/>
      <w:ins w:id="18" w:author="Xin Bao" w:date="2017-11-23T11:03:00Z">
        <w:r w:rsidR="002740D3">
          <w:t>PlateValidator</w:t>
        </w:r>
        <w:proofErr w:type="spellEnd"/>
        <w:r w:rsidR="002740D3">
          <w:t xml:space="preserve"> validates the </w:t>
        </w:r>
      </w:ins>
      <w:ins w:id="19" w:author="Xin Bao" w:date="2017-11-23T13:51:00Z">
        <w:r w:rsidR="00C178BA">
          <w:t>plate</w:t>
        </w:r>
      </w:ins>
      <w:ins w:id="20" w:author="Xin Bao" w:date="2017-11-23T11:41:00Z">
        <w:r w:rsidR="005124AD">
          <w:t xml:space="preserve"> </w:t>
        </w:r>
      </w:ins>
      <w:ins w:id="21" w:author="Xin Bao" w:date="2017-11-23T11:45:00Z">
        <w:r>
          <w:t xml:space="preserve">format, if the object </w:t>
        </w:r>
      </w:ins>
      <w:ins w:id="22" w:author="Xin Bao" w:date="2017-11-23T11:48:00Z">
        <w:r>
          <w:rPr>
            <w:rFonts w:hint="eastAsia"/>
          </w:rPr>
          <w:t>meets</w:t>
        </w:r>
      </w:ins>
      <w:ins w:id="23" w:author="Xin Bao" w:date="2017-11-23T11:45:00Z">
        <w:r>
          <w:t xml:space="preserve"> the </w:t>
        </w:r>
      </w:ins>
      <w:ins w:id="24" w:author="Xin Bao" w:date="2017-11-23T11:47:00Z">
        <w:r>
          <w:t xml:space="preserve">plate number </w:t>
        </w:r>
      </w:ins>
      <w:ins w:id="25" w:author="Xin Bao" w:date="2017-11-23T11:45:00Z">
        <w:r>
          <w:t>format,</w:t>
        </w:r>
      </w:ins>
      <w:ins w:id="26" w:author="Xin Bao" w:date="2017-11-23T11:53:00Z">
        <w:r w:rsidR="00C651EF">
          <w:t xml:space="preserve"> </w:t>
        </w:r>
      </w:ins>
      <w:ins w:id="27" w:author="Xin Bao" w:date="2017-11-23T13:52:00Z">
        <w:r w:rsidR="00C178BA">
          <w:t>set validated as</w:t>
        </w:r>
      </w:ins>
      <w:ins w:id="28" w:author="Xin Bao" w:date="2017-11-23T11:53:00Z">
        <w:r w:rsidR="00C651EF">
          <w:t xml:space="preserve"> true</w:t>
        </w:r>
      </w:ins>
      <w:ins w:id="29" w:author="Xin Bao" w:date="2017-11-23T11:52:00Z">
        <w:r w:rsidR="00C651EF">
          <w:t xml:space="preserve">, </w:t>
        </w:r>
      </w:ins>
      <w:ins w:id="30" w:author="Xin Bao" w:date="2017-11-23T15:23:00Z">
        <w:r w:rsidR="001017C8">
          <w:t xml:space="preserve">return true; </w:t>
        </w:r>
      </w:ins>
      <w:ins w:id="31" w:author="Xin Bao" w:date="2017-11-23T11:52:00Z">
        <w:r w:rsidR="00C651EF">
          <w:t>if not,</w:t>
        </w:r>
      </w:ins>
      <w:ins w:id="32" w:author="Xin Bao" w:date="2017-11-23T11:54:00Z">
        <w:r w:rsidR="00C651EF">
          <w:t xml:space="preserve"> return false</w:t>
        </w:r>
        <w:r w:rsidR="0087264B">
          <w:t xml:space="preserve">, </w:t>
        </w:r>
        <w:proofErr w:type="spellStart"/>
        <w:r w:rsidR="0087264B">
          <w:t>MenuCtrl</w:t>
        </w:r>
        <w:proofErr w:type="spellEnd"/>
        <w:r w:rsidR="0087264B">
          <w:t xml:space="preserve"> will </w:t>
        </w:r>
      </w:ins>
      <w:ins w:id="33" w:author="Xin Bao" w:date="2017-11-23T14:07:00Z">
        <w:r w:rsidR="00D4737E">
          <w:t xml:space="preserve">let </w:t>
        </w:r>
        <w:proofErr w:type="spellStart"/>
        <w:r w:rsidR="00D4737E">
          <w:t>MenuSvc</w:t>
        </w:r>
        <w:proofErr w:type="spellEnd"/>
        <w:r w:rsidR="00D4737E">
          <w:t xml:space="preserve"> </w:t>
        </w:r>
      </w:ins>
      <w:ins w:id="34" w:author="Xin Bao" w:date="2017-11-23T14:08:00Z">
        <w:r w:rsidR="00D4737E">
          <w:t>show</w:t>
        </w:r>
      </w:ins>
      <w:ins w:id="35" w:author="Xin Bao" w:date="2017-11-23T11:54:00Z">
        <w:r w:rsidR="00D4737E">
          <w:t xml:space="preserve"> error message </w:t>
        </w:r>
        <w:r w:rsidR="0087264B">
          <w:t>and ask user to input a valid plate number</w:t>
        </w:r>
        <w:r w:rsidR="00C651EF">
          <w:t>;</w:t>
        </w:r>
      </w:ins>
    </w:p>
    <w:p w14:paraId="4E7AAD5A" w14:textId="6F52A5A0" w:rsidR="002740D3" w:rsidRDefault="0087264B">
      <w:pPr>
        <w:pStyle w:val="ListParagraph"/>
        <w:numPr>
          <w:ilvl w:val="1"/>
          <w:numId w:val="9"/>
        </w:numPr>
        <w:rPr>
          <w:ins w:id="36" w:author="Xin Bao" w:date="2017-11-23T12:00:00Z"/>
        </w:rPr>
        <w:pPrChange w:id="37" w:author="Xin Bao" w:date="2017-11-23T12:07:00Z">
          <w:pPr/>
        </w:pPrChange>
      </w:pPr>
      <w:proofErr w:type="spellStart"/>
      <w:ins w:id="38" w:author="Xin Bao" w:date="2017-11-23T11:52:00Z">
        <w:r>
          <w:t>MenuValidator</w:t>
        </w:r>
        <w:proofErr w:type="spellEnd"/>
        <w:r>
          <w:t xml:space="preserve"> validates the input</w:t>
        </w:r>
      </w:ins>
      <w:ins w:id="39" w:author="Xin Bao" w:date="2017-11-23T11:59:00Z">
        <w:r w:rsidR="006B6D1C">
          <w:t xml:space="preserve"> such as engine size should more than 1000cc or 1L, </w:t>
        </w:r>
      </w:ins>
      <w:ins w:id="40" w:author="Xin Bao" w:date="2017-11-23T12:00:00Z">
        <w:r w:rsidR="006B6D1C">
          <w:t xml:space="preserve">CO2 emission should be positive number etc. If it doesn’t meets the rule, </w:t>
        </w:r>
        <w:proofErr w:type="spellStart"/>
        <w:r w:rsidR="006B6D1C">
          <w:t>MenuCtrl</w:t>
        </w:r>
        <w:proofErr w:type="spellEnd"/>
        <w:r w:rsidR="006B6D1C">
          <w:t xml:space="preserve"> will ask user to input again.</w:t>
        </w:r>
      </w:ins>
    </w:p>
    <w:p w14:paraId="64BF6C5F" w14:textId="287C3589" w:rsidR="006B6D1C" w:rsidRDefault="00BE56AD">
      <w:pPr>
        <w:pStyle w:val="ListParagraph"/>
        <w:numPr>
          <w:ilvl w:val="0"/>
          <w:numId w:val="9"/>
        </w:numPr>
        <w:rPr>
          <w:ins w:id="41" w:author="Xin Bao" w:date="2017-11-23T12:06:00Z"/>
        </w:rPr>
        <w:pPrChange w:id="42" w:author="Xin Bao" w:date="2017-11-23T12:12:00Z">
          <w:pPr/>
        </w:pPrChange>
      </w:pPr>
      <w:ins w:id="43" w:author="Xin Bao" w:date="2017-11-23T12:06:00Z">
        <w:r>
          <w:t>If the above</w:t>
        </w:r>
        <w:r w:rsidR="009917F4">
          <w:t xml:space="preserve"> input data is valid, then </w:t>
        </w:r>
        <w:proofErr w:type="spellStart"/>
        <w:r w:rsidR="009917F4">
          <w:t>MenuCtrl</w:t>
        </w:r>
        <w:proofErr w:type="spellEnd"/>
        <w:r w:rsidR="009917F4">
          <w:t xml:space="preserve"> will control </w:t>
        </w:r>
        <w:proofErr w:type="spellStart"/>
        <w:r w:rsidR="009917F4">
          <w:t>MenuSvc</w:t>
        </w:r>
        <w:proofErr w:type="spellEnd"/>
        <w:r w:rsidR="009917F4">
          <w:t xml:space="preserve"> and ask user to input further information based on the vehicle type.</w:t>
        </w:r>
      </w:ins>
    </w:p>
    <w:p w14:paraId="0D1CDE63" w14:textId="163F9C29" w:rsidR="009917F4" w:rsidRDefault="002D1D7C">
      <w:pPr>
        <w:pStyle w:val="ListParagraph"/>
        <w:numPr>
          <w:ilvl w:val="1"/>
          <w:numId w:val="9"/>
        </w:numPr>
        <w:rPr>
          <w:ins w:id="44" w:author="Xin Bao" w:date="2017-11-23T12:12:00Z"/>
        </w:rPr>
        <w:pPrChange w:id="45" w:author="Xin Bao" w:date="2017-11-23T12:12:00Z">
          <w:pPr/>
        </w:pPrChange>
      </w:pPr>
      <w:ins w:id="46" w:author="Xin Bao" w:date="2017-11-23T12:09:00Z">
        <w:r>
          <w:t xml:space="preserve">All valid input data will </w:t>
        </w:r>
      </w:ins>
      <w:ins w:id="47" w:author="Xin Bao" w:date="2017-11-23T13:02:00Z">
        <w:r w:rsidR="00F46D74">
          <w:t xml:space="preserve">be </w:t>
        </w:r>
      </w:ins>
      <w:ins w:id="48" w:author="Xin Bao" w:date="2017-11-23T12:09:00Z">
        <w:r>
          <w:t xml:space="preserve">passed to </w:t>
        </w:r>
        <w:proofErr w:type="spellStart"/>
        <w:r>
          <w:t>Cal</w:t>
        </w:r>
      </w:ins>
      <w:ins w:id="49" w:author="Xin Bao" w:date="2017-11-23T15:51:00Z">
        <w:r w:rsidR="008950E6">
          <w:t>c</w:t>
        </w:r>
      </w:ins>
      <w:ins w:id="50" w:author="Xin Bao" w:date="2017-11-23T12:09:00Z">
        <w:r>
          <w:t>Svc</w:t>
        </w:r>
        <w:proofErr w:type="spellEnd"/>
        <w:r>
          <w:t xml:space="preserve"> which </w:t>
        </w:r>
      </w:ins>
      <w:ins w:id="51" w:author="Xin Bao" w:date="2017-11-23T15:43:00Z">
        <w:r w:rsidR="003C3214">
          <w:t>will then pass it</w:t>
        </w:r>
      </w:ins>
      <w:ins w:id="52" w:author="Xin Bao" w:date="2017-11-23T12:09:00Z">
        <w:r>
          <w:t xml:space="preserve"> to the </w:t>
        </w:r>
      </w:ins>
      <w:ins w:id="53" w:author="Xin Bao" w:date="2017-11-23T15:43:00Z">
        <w:r w:rsidR="003C3214">
          <w:t>relevant</w:t>
        </w:r>
      </w:ins>
      <w:ins w:id="54" w:author="Xin Bao" w:date="2017-11-23T12:09:00Z">
        <w:r>
          <w:t xml:space="preserve"> </w:t>
        </w:r>
      </w:ins>
      <w:ins w:id="55" w:author="Xin Bao" w:date="2017-11-23T12:11:00Z">
        <w:r>
          <w:t xml:space="preserve">calculation </w:t>
        </w:r>
      </w:ins>
      <w:ins w:id="56" w:author="Xin Bao" w:date="2017-11-23T12:09:00Z">
        <w:r>
          <w:t>controller</w:t>
        </w:r>
      </w:ins>
    </w:p>
    <w:p w14:paraId="45802BA3" w14:textId="0BE9DA41" w:rsidR="002D1D7C" w:rsidRDefault="002D1D7C">
      <w:pPr>
        <w:pStyle w:val="ListParagraph"/>
        <w:numPr>
          <w:ilvl w:val="0"/>
          <w:numId w:val="9"/>
        </w:numPr>
        <w:rPr>
          <w:ins w:id="57" w:author="Xin Bao" w:date="2017-11-23T12:12:00Z"/>
        </w:rPr>
        <w:pPrChange w:id="58" w:author="Xin Bao" w:date="2017-11-23T12:12:00Z">
          <w:pPr/>
        </w:pPrChange>
      </w:pPr>
      <w:proofErr w:type="spellStart"/>
      <w:ins w:id="59" w:author="Xin Bao" w:date="2017-11-23T12:12:00Z">
        <w:r>
          <w:t>Cal</w:t>
        </w:r>
      </w:ins>
      <w:ins w:id="60" w:author="Xin Bao" w:date="2017-11-23T12:15:00Z">
        <w:r w:rsidR="00664B0B">
          <w:t>c</w:t>
        </w:r>
      </w:ins>
      <w:ins w:id="61" w:author="Xin Bao" w:date="2017-11-23T12:12:00Z">
        <w:r>
          <w:t>Svc</w:t>
        </w:r>
        <w:proofErr w:type="spellEnd"/>
        <w:r>
          <w:t xml:space="preserve"> </w:t>
        </w:r>
      </w:ins>
      <w:ins w:id="62" w:author="Xin Bao" w:date="2017-11-23T12:16:00Z">
        <w:r w:rsidR="00890A08">
          <w:t>links</w:t>
        </w:r>
      </w:ins>
      <w:ins w:id="63" w:author="Xin Bao" w:date="2017-11-23T12:12:00Z">
        <w:r>
          <w:t xml:space="preserve"> </w:t>
        </w:r>
      </w:ins>
      <w:ins w:id="64" w:author="Xin Bao" w:date="2017-11-23T12:16:00Z">
        <w:r w:rsidR="00890A08">
          <w:t xml:space="preserve">menu and calculation controllers, it </w:t>
        </w:r>
      </w:ins>
      <w:ins w:id="65" w:author="Xin Bao" w:date="2017-11-23T14:58:00Z">
        <w:r w:rsidR="000A2E31">
          <w:t>creates</w:t>
        </w:r>
      </w:ins>
      <w:ins w:id="66" w:author="Xin Bao" w:date="2017-11-23T12:16:00Z">
        <w:r w:rsidR="00890A08">
          <w:t xml:space="preserve"> </w:t>
        </w:r>
      </w:ins>
      <w:ins w:id="67" w:author="Xin Bao" w:date="2017-11-23T12:12:00Z">
        <w:r>
          <w:t xml:space="preserve">the vehicle objects (private car, taxi, </w:t>
        </w:r>
        <w:proofErr w:type="gramStart"/>
        <w:r>
          <w:t>lorry</w:t>
        </w:r>
        <w:proofErr w:type="gramEnd"/>
        <w:r>
          <w:t xml:space="preserve">) </w:t>
        </w:r>
      </w:ins>
      <w:ins w:id="68" w:author="Xin Bao" w:date="2017-11-23T14:18:00Z">
        <w:r w:rsidR="009B7FF9">
          <w:t xml:space="preserve">with validated plate </w:t>
        </w:r>
      </w:ins>
      <w:ins w:id="69" w:author="Xin Bao" w:date="2017-11-23T12:12:00Z">
        <w:r>
          <w:t>to the relevant calculation controller</w:t>
        </w:r>
      </w:ins>
      <w:ins w:id="70" w:author="Xin Bao" w:date="2017-11-23T12:14:00Z">
        <w:r w:rsidR="003C1813">
          <w:t xml:space="preserve">, </w:t>
        </w:r>
      </w:ins>
      <w:ins w:id="71" w:author="Xin Bao" w:date="2017-11-23T12:17:00Z">
        <w:r w:rsidR="00890A08">
          <w:t xml:space="preserve">and return the calculation result back to menu. </w:t>
        </w:r>
      </w:ins>
      <w:proofErr w:type="spellStart"/>
      <w:ins w:id="72" w:author="Xin Bao" w:date="2017-11-23T15:44:00Z">
        <w:r w:rsidR="003C3214">
          <w:t>CalcSvc</w:t>
        </w:r>
        <w:proofErr w:type="spellEnd"/>
        <w:r w:rsidR="003C3214">
          <w:t xml:space="preserve"> </w:t>
        </w:r>
      </w:ins>
      <w:ins w:id="73" w:author="Xin Bao" w:date="2017-11-23T15:53:00Z">
        <w:r w:rsidR="004F28C7">
          <w:t>acts</w:t>
        </w:r>
      </w:ins>
      <w:ins w:id="74" w:author="Xin Bao" w:date="2017-11-23T15:44:00Z">
        <w:r w:rsidR="003C3214">
          <w:t xml:space="preserve"> as an injector.</w:t>
        </w:r>
      </w:ins>
    </w:p>
    <w:p w14:paraId="3AE3EAEC" w14:textId="7A469399" w:rsidR="002D1D7C" w:rsidRDefault="00C220D4">
      <w:pPr>
        <w:pStyle w:val="ListParagraph"/>
        <w:numPr>
          <w:ilvl w:val="0"/>
          <w:numId w:val="9"/>
        </w:numPr>
        <w:rPr>
          <w:ins w:id="75" w:author="Xin Bao" w:date="2017-11-23T12:11:00Z"/>
        </w:rPr>
        <w:pPrChange w:id="76" w:author="Xin Bao" w:date="2017-11-23T12:12:00Z">
          <w:pPr/>
        </w:pPrChange>
      </w:pPr>
      <w:proofErr w:type="spellStart"/>
      <w:ins w:id="77" w:author="Xin Bao" w:date="2017-11-23T12:18:00Z">
        <w:r>
          <w:t>CalcCtrl</w:t>
        </w:r>
        <w:proofErr w:type="spellEnd"/>
        <w:r>
          <w:t xml:space="preserve"> get</w:t>
        </w:r>
      </w:ins>
      <w:ins w:id="78" w:author="Xin Bao" w:date="2017-11-23T12:19:00Z">
        <w:r>
          <w:t>s</w:t>
        </w:r>
      </w:ins>
      <w:ins w:id="79" w:author="Xin Bao" w:date="2017-11-23T12:18:00Z">
        <w:r>
          <w:t xml:space="preserve"> the vehi</w:t>
        </w:r>
      </w:ins>
      <w:ins w:id="80" w:author="Xin Bao" w:date="2017-11-23T12:19:00Z">
        <w:r>
          <w:t>c</w:t>
        </w:r>
      </w:ins>
      <w:ins w:id="81" w:author="Xin Bao" w:date="2017-11-23T12:18:00Z">
        <w:r>
          <w:t>le object</w:t>
        </w:r>
      </w:ins>
      <w:ins w:id="82" w:author="Xin Bao" w:date="2017-11-23T13:04:00Z">
        <w:r w:rsidR="00F46D74">
          <w:t>s</w:t>
        </w:r>
      </w:ins>
      <w:ins w:id="83" w:author="Xin Bao" w:date="2017-11-23T12:19:00Z">
        <w:r>
          <w:t xml:space="preserve"> and other relevant </w:t>
        </w:r>
        <w:r w:rsidR="00C57B17">
          <w:t xml:space="preserve">data to calculate the </w:t>
        </w:r>
      </w:ins>
      <w:ins w:id="84" w:author="Xin Bao" w:date="2017-11-23T12:20:00Z">
        <w:r w:rsidR="00C57B17">
          <w:t>result</w:t>
        </w:r>
      </w:ins>
    </w:p>
    <w:p w14:paraId="505FE9D9" w14:textId="77777777" w:rsidR="002D1D7C" w:rsidRDefault="002D1D7C">
      <w:pPr>
        <w:rPr>
          <w:ins w:id="85" w:author="Xin Bao" w:date="2017-11-23T09:49:00Z"/>
        </w:rPr>
      </w:pPr>
    </w:p>
    <w:p w14:paraId="1629A67D" w14:textId="77777777" w:rsidR="006E6DE0" w:rsidRDefault="006E6DE0">
      <w:pPr>
        <w:rPr>
          <w:ins w:id="86" w:author="Xin Bao" w:date="2017-11-23T09:45:00Z"/>
        </w:rPr>
      </w:pPr>
    </w:p>
    <w:p w14:paraId="28C10581" w14:textId="77777777" w:rsidR="009A04D2" w:rsidRDefault="009A04D2"/>
    <w:p w14:paraId="0D8EC3D9" w14:textId="77777777" w:rsidR="00BC19CF" w:rsidRDefault="00BC19CF"/>
    <w:p w14:paraId="38FC1B86" w14:textId="77777777" w:rsidR="005A0274" w:rsidRPr="005C26A9" w:rsidRDefault="005C26A9" w:rsidP="005A0274">
      <w:pPr>
        <w:rPr>
          <w:b/>
        </w:rPr>
      </w:pPr>
      <w:r>
        <w:rPr>
          <w:b/>
        </w:rPr>
        <w:t>Process:</w:t>
      </w:r>
    </w:p>
    <w:p w14:paraId="3AB8A64B" w14:textId="77777777" w:rsidR="005A0274" w:rsidRDefault="005A0274" w:rsidP="005A0274">
      <w:r>
        <w:t xml:space="preserve">Select a </w:t>
      </w:r>
      <w:r w:rsidR="00E36754">
        <w:t xml:space="preserve">type of </w:t>
      </w:r>
      <w:r>
        <w:t>vehicle</w:t>
      </w:r>
    </w:p>
    <w:p w14:paraId="58D05114" w14:textId="77777777" w:rsidR="00E36754" w:rsidRDefault="00E36754" w:rsidP="005A0274">
      <w:r>
        <w:t>Please enter your registration number</w:t>
      </w:r>
    </w:p>
    <w:p w14:paraId="4AC35132" w14:textId="13C15E59" w:rsidR="00E36754" w:rsidRDefault="00E36754" w:rsidP="005A0274">
      <w:r>
        <w:t>Please enter the engine capacity</w:t>
      </w:r>
      <w:ins w:id="87" w:author="Xin Bao" w:date="2017-11-23T13:42:00Z">
        <w:r w:rsidR="00A75A73">
          <w:t xml:space="preserve">: select 1 to enter in cc, 2 to enter in </w:t>
        </w:r>
        <w:proofErr w:type="spellStart"/>
        <w:r w:rsidR="00A75A73">
          <w:t>liter</w:t>
        </w:r>
        <w:proofErr w:type="spellEnd"/>
        <w:r w:rsidR="00A75A73">
          <w:t>.</w:t>
        </w:r>
      </w:ins>
    </w:p>
    <w:p w14:paraId="420EB857" w14:textId="77777777" w:rsidR="00E36754" w:rsidRDefault="00E36754" w:rsidP="005A0274">
      <w:r>
        <w:t>Depending on the vehicle type, different value will be asked to enter:</w:t>
      </w:r>
    </w:p>
    <w:p w14:paraId="49C2BEE4" w14:textId="76F30AB1" w:rsidR="00CB0A19" w:rsidRDefault="00CB0A19" w:rsidP="00E36754">
      <w:pPr>
        <w:pStyle w:val="ListParagraph"/>
        <w:numPr>
          <w:ilvl w:val="0"/>
          <w:numId w:val="2"/>
        </w:numPr>
      </w:pPr>
      <w:r>
        <w:t>(For private cars</w:t>
      </w:r>
      <w:r w:rsidR="008B7B8F">
        <w:t>, if registered in 2008</w:t>
      </w:r>
      <w:r>
        <w:t xml:space="preserve">) </w:t>
      </w:r>
      <w:del w:id="88" w:author="Xin Bao" w:date="2017-11-23T09:48:00Z">
        <w:r w:rsidR="005B54D4" w:rsidDel="00D31C4D">
          <w:delText>Did you</w:delText>
        </w:r>
      </w:del>
      <w:ins w:id="89" w:author="Xin Bao" w:date="2017-11-23T09:49:00Z">
        <w:r w:rsidR="00D31C4D">
          <w:t>Was</w:t>
        </w:r>
      </w:ins>
      <w:ins w:id="90" w:author="Xin Bao" w:date="2017-11-23T09:48:00Z">
        <w:r w:rsidR="00D31C4D">
          <w:t xml:space="preserve"> the vehicle</w:t>
        </w:r>
      </w:ins>
      <w:r w:rsidR="005B54D4">
        <w:t xml:space="preserve"> register</w:t>
      </w:r>
      <w:ins w:id="91" w:author="Xin Bao" w:date="2017-11-23T09:49:00Z">
        <w:r w:rsidR="00D31C4D">
          <w:t>ed</w:t>
        </w:r>
      </w:ins>
      <w:del w:id="92" w:author="Xin Bao" w:date="2017-11-23T09:48:00Z">
        <w:r w:rsidR="005B54D4" w:rsidDel="00D31C4D">
          <w:delText>ed</w:delText>
        </w:r>
      </w:del>
      <w:r w:rsidR="005B54D4">
        <w:t xml:space="preserve"> before July? </w:t>
      </w:r>
    </w:p>
    <w:p w14:paraId="4F221023" w14:textId="121B8F3F" w:rsidR="00E36754" w:rsidRDefault="00CB0A19" w:rsidP="00E36754">
      <w:pPr>
        <w:pStyle w:val="ListParagraph"/>
        <w:numPr>
          <w:ilvl w:val="0"/>
          <w:numId w:val="2"/>
        </w:numPr>
      </w:pPr>
      <w:r>
        <w:t xml:space="preserve">(For private cars) </w:t>
      </w:r>
      <w:commentRangeStart w:id="93"/>
      <w:r w:rsidR="00E36754">
        <w:t xml:space="preserve">Please enter CO2 emission </w:t>
      </w:r>
      <w:del w:id="94" w:author="Xin Bao" w:date="2017-11-22T16:27:00Z">
        <w:r w:rsidR="00E36754" w:rsidDel="0046384F">
          <w:delText>band</w:delText>
        </w:r>
        <w:commentRangeEnd w:id="93"/>
        <w:r w:rsidR="00513587" w:rsidDel="0046384F">
          <w:rPr>
            <w:rStyle w:val="CommentReference"/>
          </w:rPr>
          <w:commentReference w:id="93"/>
        </w:r>
      </w:del>
      <w:ins w:id="95" w:author="Xin Bao" w:date="2017-11-22T16:28:00Z">
        <w:r w:rsidR="0046384F">
          <w:t>volume, it should be a positive whole number</w:t>
        </w:r>
      </w:ins>
    </w:p>
    <w:p w14:paraId="68D1EA5A" w14:textId="798A43FB" w:rsidR="00E36754" w:rsidRDefault="00CB0A19" w:rsidP="00E36754">
      <w:pPr>
        <w:pStyle w:val="ListParagraph"/>
        <w:numPr>
          <w:ilvl w:val="0"/>
          <w:numId w:val="2"/>
        </w:numPr>
        <w:rPr>
          <w:ins w:id="96" w:author="Xin Bao" w:date="2017-11-22T16:33:00Z"/>
        </w:rPr>
      </w:pPr>
      <w:r>
        <w:t xml:space="preserve">(For lorries) </w:t>
      </w:r>
      <w:r w:rsidR="00E36754">
        <w:t xml:space="preserve">Please enter </w:t>
      </w:r>
      <w:ins w:id="97" w:author="Xin Bao" w:date="2017-11-22T16:32:00Z">
        <w:r w:rsidR="003D7B49">
          <w:t>number of fixed wheels</w:t>
        </w:r>
      </w:ins>
      <w:commentRangeStart w:id="98"/>
      <w:del w:id="99" w:author="Xin Bao" w:date="2017-11-22T16:32:00Z">
        <w:r w:rsidR="00E36754" w:rsidDel="003D7B49">
          <w:delText>Wheel number</w:delText>
        </w:r>
        <w:commentRangeEnd w:id="98"/>
        <w:r w:rsidR="00627936" w:rsidDel="003D7B49">
          <w:rPr>
            <w:rStyle w:val="CommentReference"/>
          </w:rPr>
          <w:commentReference w:id="98"/>
        </w:r>
        <w:r w:rsidR="00E36754" w:rsidDel="003D7B49">
          <w:delText>,</w:delText>
        </w:r>
      </w:del>
      <w:r w:rsidR="00E36754">
        <w:t xml:space="preserve"> this should be an even number between 4 -12</w:t>
      </w:r>
      <w:ins w:id="100" w:author="Xin Bao" w:date="2017-11-22T16:33:00Z">
        <w:r w:rsidR="003D7B49">
          <w:t xml:space="preserve"> inclusive</w:t>
        </w:r>
      </w:ins>
    </w:p>
    <w:p w14:paraId="485EE480" w14:textId="4CE87ECD" w:rsidR="005E564C" w:rsidRDefault="005E564C" w:rsidP="00E36754">
      <w:pPr>
        <w:pStyle w:val="ListParagraph"/>
        <w:numPr>
          <w:ilvl w:val="0"/>
          <w:numId w:val="2"/>
        </w:numPr>
      </w:pPr>
      <w:ins w:id="101" w:author="Xin Bao" w:date="2017-11-22T16:33:00Z">
        <w:r>
          <w:t>(For lorries) Please enter the unloaded weight in tonnes with max 2 decimal places</w:t>
        </w:r>
      </w:ins>
    </w:p>
    <w:p w14:paraId="58185E27" w14:textId="77777777" w:rsidR="00E36754" w:rsidRDefault="00CB0A19" w:rsidP="00E36754">
      <w:pPr>
        <w:pStyle w:val="ListParagraph"/>
        <w:numPr>
          <w:ilvl w:val="0"/>
          <w:numId w:val="2"/>
        </w:numPr>
      </w:pPr>
      <w:r>
        <w:t xml:space="preserve">(For taxi) </w:t>
      </w:r>
      <w:r w:rsidR="00E36754">
        <w:t>Please enter the maximum number of passengers</w:t>
      </w:r>
    </w:p>
    <w:p w14:paraId="39E0E7BE" w14:textId="77777777" w:rsidR="005A0274" w:rsidRDefault="00E36754" w:rsidP="005A0274">
      <w:r>
        <w:t>The tax for vehicle &lt;registration plate&gt; will be &lt;amount&gt;</w:t>
      </w:r>
    </w:p>
    <w:p w14:paraId="04273B3E" w14:textId="77777777" w:rsidR="00314860" w:rsidRDefault="00314860" w:rsidP="005A0274"/>
    <w:p w14:paraId="70187D7B" w14:textId="77777777" w:rsidR="00A65832" w:rsidRPr="00A65832" w:rsidRDefault="00A65832" w:rsidP="005A0274">
      <w:pPr>
        <w:rPr>
          <w:b/>
        </w:rPr>
      </w:pPr>
      <w:r w:rsidRPr="00A65832">
        <w:rPr>
          <w:b/>
        </w:rPr>
        <w:t>Objects:</w:t>
      </w:r>
    </w:p>
    <w:p w14:paraId="7692CE38" w14:textId="77777777" w:rsidR="00314860" w:rsidRDefault="00314860" w:rsidP="005A0274">
      <w:r>
        <w:t>Entity:</w:t>
      </w:r>
    </w:p>
    <w:p w14:paraId="78FE21F7" w14:textId="0A71C15B" w:rsidR="00314860" w:rsidRDefault="00314860" w:rsidP="005A0274">
      <w:r>
        <w:t xml:space="preserve">Vehicle: Abstract class, </w:t>
      </w:r>
      <w:proofErr w:type="spellStart"/>
      <w:r>
        <w:t>obj</w:t>
      </w:r>
      <w:proofErr w:type="spellEnd"/>
      <w:r>
        <w:t xml:space="preserve"> </w:t>
      </w:r>
      <w:ins w:id="102" w:author="Xin Bao" w:date="2017-11-23T10:29:00Z">
        <w:r w:rsidR="00840FF2">
          <w:t>p</w:t>
        </w:r>
      </w:ins>
      <w:del w:id="103" w:author="Xin Bao" w:date="2017-11-23T10:29:00Z">
        <w:r w:rsidDel="00840FF2">
          <w:delText>regP</w:delText>
        </w:r>
      </w:del>
      <w:r>
        <w:t xml:space="preserve">late, double </w:t>
      </w:r>
      <w:proofErr w:type="spellStart"/>
      <w:r>
        <w:t>engineCapacity</w:t>
      </w:r>
      <w:proofErr w:type="spellEnd"/>
      <w:ins w:id="104" w:author="Xin Bao" w:date="2017-11-23T10:29:00Z">
        <w:r w:rsidR="00840FF2">
          <w:t>, string type</w:t>
        </w:r>
      </w:ins>
      <w:del w:id="105" w:author="Xin Bao" w:date="2017-11-23T10:29:00Z">
        <w:r w:rsidDel="00840FF2">
          <w:delText xml:space="preserve"> </w:delText>
        </w:r>
      </w:del>
    </w:p>
    <w:p w14:paraId="486A0906" w14:textId="489EEB72" w:rsidR="00314860" w:rsidRDefault="00314860" w:rsidP="005A1B86">
      <w:pPr>
        <w:ind w:left="720"/>
      </w:pPr>
      <w:proofErr w:type="spellStart"/>
      <w:r>
        <w:t>PrivateCar</w:t>
      </w:r>
      <w:proofErr w:type="spellEnd"/>
      <w:r>
        <w:t xml:space="preserve">: extends Vehicle, + </w:t>
      </w:r>
      <w:proofErr w:type="spellStart"/>
      <w:r>
        <w:t>int</w:t>
      </w:r>
      <w:proofErr w:type="spellEnd"/>
      <w:r>
        <w:t xml:space="preserve"> co2Emi</w:t>
      </w:r>
      <w:r w:rsidR="005B54D4">
        <w:t xml:space="preserve">, </w:t>
      </w:r>
      <w:proofErr w:type="spellStart"/>
      <w:proofErr w:type="gramStart"/>
      <w:r w:rsidR="00C74402">
        <w:t>boolean</w:t>
      </w:r>
      <w:proofErr w:type="spellEnd"/>
      <w:proofErr w:type="gramEnd"/>
      <w:r w:rsidR="00C74402">
        <w:t xml:space="preserve"> </w:t>
      </w:r>
      <w:r w:rsidR="005B54D4">
        <w:t>reg</w:t>
      </w:r>
      <w:r w:rsidR="00C74402">
        <w:t>BeforeJuly</w:t>
      </w:r>
      <w:ins w:id="106" w:author="Xin Bao" w:date="2017-11-23T10:34:00Z">
        <w:r w:rsidR="007129E0">
          <w:t>08</w:t>
        </w:r>
      </w:ins>
    </w:p>
    <w:p w14:paraId="26E9149B" w14:textId="77777777" w:rsidR="00314860" w:rsidRDefault="00314860" w:rsidP="005A1B86">
      <w:pPr>
        <w:ind w:left="720"/>
      </w:pPr>
      <w:r>
        <w:t xml:space="preserve">Lorry: extends Vehicle, +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wheelNum</w:t>
      </w:r>
      <w:proofErr w:type="spellEnd"/>
      <w:r w:rsidR="005A1B86">
        <w:t xml:space="preserve"> (even number)</w:t>
      </w:r>
    </w:p>
    <w:p w14:paraId="56C84796" w14:textId="77777777" w:rsidR="00314860" w:rsidRDefault="00314860" w:rsidP="005A1B86">
      <w:pPr>
        <w:ind w:left="720"/>
      </w:pPr>
      <w:r>
        <w:t xml:space="preserve">Taxi: extends Vehicle, +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passNum</w:t>
      </w:r>
      <w:proofErr w:type="spellEnd"/>
      <w:r w:rsidR="005A1B86">
        <w:t xml:space="preserve"> (1-10)</w:t>
      </w:r>
    </w:p>
    <w:p w14:paraId="138CC4BC" w14:textId="292A5A2E" w:rsidR="00C116DB" w:rsidRDefault="005A1B86" w:rsidP="005A0274">
      <w:pPr>
        <w:rPr>
          <w:ins w:id="107" w:author="Xin Bao" w:date="2017-11-23T13:44:00Z"/>
        </w:rPr>
      </w:pPr>
      <w:del w:id="108" w:author="Xin Bao" w:date="2017-11-23T09:47:00Z">
        <w:r w:rsidDel="009A04D2">
          <w:delText>Reg</w:delText>
        </w:r>
      </w:del>
      <w:r>
        <w:t xml:space="preserve">Plate: </w:t>
      </w:r>
      <w:proofErr w:type="spellStart"/>
      <w:r>
        <w:t>reg</w:t>
      </w:r>
      <w:r w:rsidR="00416ECB">
        <w:t>Year</w:t>
      </w:r>
      <w:proofErr w:type="spellEnd"/>
      <w:r w:rsidR="00416ECB">
        <w:t xml:space="preserve">, </w:t>
      </w:r>
      <w:proofErr w:type="spellStart"/>
      <w:proofErr w:type="gramStart"/>
      <w:ins w:id="109" w:author="Xin Bao" w:date="2017-11-23T12:45:00Z">
        <w:r w:rsidR="00C116DB">
          <w:t>regHalfYear</w:t>
        </w:r>
      </w:ins>
      <w:proofErr w:type="spellEnd"/>
      <w:ins w:id="110" w:author="Xin Bao" w:date="2017-11-23T12:46:00Z">
        <w:r w:rsidR="00C116DB">
          <w:t>(</w:t>
        </w:r>
        <w:proofErr w:type="gramEnd"/>
        <w:r w:rsidR="00C116DB">
          <w:t>overloaded constructor)</w:t>
        </w:r>
      </w:ins>
      <w:ins w:id="111" w:author="Xin Bao" w:date="2017-11-23T12:45:00Z">
        <w:r w:rsidR="00C116DB">
          <w:t xml:space="preserve">, </w:t>
        </w:r>
      </w:ins>
      <w:proofErr w:type="spellStart"/>
      <w:r w:rsidR="00416ECB">
        <w:t>countyCode</w:t>
      </w:r>
      <w:proofErr w:type="spellEnd"/>
      <w:r w:rsidR="00416ECB">
        <w:t xml:space="preserve">, </w:t>
      </w:r>
      <w:proofErr w:type="spellStart"/>
      <w:r w:rsidR="00416ECB">
        <w:t>seqNum</w:t>
      </w:r>
      <w:proofErr w:type="spellEnd"/>
      <w:r w:rsidR="009905FB">
        <w:t xml:space="preserve">, </w:t>
      </w:r>
      <w:proofErr w:type="spellStart"/>
      <w:ins w:id="112" w:author="Xin Bao" w:date="2017-11-23T13:49:00Z">
        <w:r w:rsidR="00C955D4">
          <w:t>boolean</w:t>
        </w:r>
        <w:proofErr w:type="spellEnd"/>
        <w:r w:rsidR="00C955D4">
          <w:t xml:space="preserve"> validated, </w:t>
        </w:r>
      </w:ins>
      <w:r w:rsidR="009905FB">
        <w:t xml:space="preserve">override </w:t>
      </w:r>
      <w:proofErr w:type="spellStart"/>
      <w:r w:rsidR="009905FB">
        <w:t>toString</w:t>
      </w:r>
      <w:proofErr w:type="spellEnd"/>
      <w:r w:rsidR="009905FB">
        <w:t>()</w:t>
      </w:r>
      <w:ins w:id="113" w:author="Xin Bao" w:date="2017-11-23T12:45:00Z">
        <w:r w:rsidR="00C116DB">
          <w:t xml:space="preserve">, </w:t>
        </w:r>
      </w:ins>
    </w:p>
    <w:p w14:paraId="067198FF" w14:textId="391515D3" w:rsidR="00C955D4" w:rsidDel="00C955D4" w:rsidRDefault="00C955D4" w:rsidP="005A0274">
      <w:pPr>
        <w:rPr>
          <w:del w:id="114" w:author="Xin Bao" w:date="2017-11-23T13:47:00Z"/>
        </w:rPr>
      </w:pPr>
    </w:p>
    <w:p w14:paraId="31C666E0" w14:textId="77777777" w:rsidR="00416ECB" w:rsidRDefault="00416ECB" w:rsidP="005A0274">
      <w:proofErr w:type="spellStart"/>
      <w:r>
        <w:t>CountyCode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(</w:t>
      </w:r>
      <w:hyperlink r:id="rId10" w:history="1">
        <w:r w:rsidRPr="00EA3247">
          <w:rPr>
            <w:rStyle w:val="Hyperlink"/>
          </w:rPr>
          <w:t>https://en.wikipedia.org/wiki/Local_government_in_the_Republic_of_Ireland</w:t>
        </w:r>
      </w:hyperlink>
      <w:r>
        <w:t>)</w:t>
      </w:r>
    </w:p>
    <w:p w14:paraId="23656788" w14:textId="1FA921BA" w:rsidR="006F74FD" w:rsidRDefault="006F74FD" w:rsidP="005A0274">
      <w:pPr>
        <w:rPr>
          <w:ins w:id="115" w:author="Xin Bao" w:date="2017-11-23T14:11:00Z"/>
        </w:rPr>
      </w:pPr>
    </w:p>
    <w:p w14:paraId="367F9A03" w14:textId="352C164A" w:rsidR="0061724E" w:rsidRDefault="0061724E" w:rsidP="005A0274">
      <w:pPr>
        <w:rPr>
          <w:ins w:id="116" w:author="Xin Bao" w:date="2017-11-23T14:11:00Z"/>
        </w:rPr>
      </w:pPr>
      <w:ins w:id="117" w:author="Xin Bao" w:date="2017-11-23T14:11:00Z">
        <w:r>
          <w:t>Calculation Service:</w:t>
        </w:r>
      </w:ins>
    </w:p>
    <w:p w14:paraId="775FE8CD" w14:textId="7D82DC1F" w:rsidR="0061724E" w:rsidRDefault="0061724E" w:rsidP="005A0274">
      <w:pPr>
        <w:rPr>
          <w:ins w:id="118" w:author="Xin Bao" w:date="2017-11-23T14:11:00Z"/>
        </w:rPr>
      </w:pPr>
      <w:proofErr w:type="spellStart"/>
      <w:ins w:id="119" w:author="Xin Bao" w:date="2017-11-23T14:12:00Z">
        <w:r>
          <w:t>CalcSvc</w:t>
        </w:r>
        <w:proofErr w:type="spellEnd"/>
        <w:r>
          <w:t xml:space="preserve">: </w:t>
        </w:r>
        <w:proofErr w:type="spellStart"/>
        <w:r>
          <w:t>obj</w:t>
        </w:r>
        <w:proofErr w:type="spellEnd"/>
        <w:r>
          <w:t xml:space="preserve"> plate, </w:t>
        </w:r>
        <w:proofErr w:type="spellStart"/>
        <w:r>
          <w:t>obj</w:t>
        </w:r>
        <w:proofErr w:type="spellEnd"/>
        <w:r>
          <w:t xml:space="preserve"> </w:t>
        </w:r>
      </w:ins>
      <w:proofErr w:type="spellStart"/>
      <w:ins w:id="120" w:author="Xin Bao" w:date="2017-11-23T14:17:00Z">
        <w:r w:rsidR="009B7FF9">
          <w:t>privateCar</w:t>
        </w:r>
        <w:proofErr w:type="spellEnd"/>
        <w:r w:rsidR="009B7FF9">
          <w:t xml:space="preserve">, </w:t>
        </w:r>
        <w:proofErr w:type="spellStart"/>
        <w:r w:rsidR="009B7FF9">
          <w:t>obj</w:t>
        </w:r>
        <w:proofErr w:type="spellEnd"/>
        <w:r w:rsidR="009B7FF9">
          <w:t xml:space="preserve"> lorry, </w:t>
        </w:r>
        <w:proofErr w:type="spellStart"/>
        <w:r w:rsidR="009B7FF9">
          <w:t>obj</w:t>
        </w:r>
        <w:proofErr w:type="spellEnd"/>
        <w:r w:rsidR="009B7FF9">
          <w:t xml:space="preserve"> taxi</w:t>
        </w:r>
      </w:ins>
      <w:ins w:id="121" w:author="Xin Bao" w:date="2017-11-23T15:28:00Z">
        <w:r w:rsidR="00550F7A">
          <w:t xml:space="preserve"> and all the parameters for the</w:t>
        </w:r>
      </w:ins>
      <w:ins w:id="122" w:author="Xin Bao" w:date="2017-11-23T15:29:00Z">
        <w:r w:rsidR="00550F7A">
          <w:t>se</w:t>
        </w:r>
      </w:ins>
      <w:ins w:id="123" w:author="Xin Bao" w:date="2017-11-23T15:28:00Z">
        <w:r w:rsidR="00550F7A">
          <w:t xml:space="preserve"> objects</w:t>
        </w:r>
      </w:ins>
    </w:p>
    <w:p w14:paraId="04E6A734" w14:textId="77777777" w:rsidR="0061724E" w:rsidRDefault="0061724E" w:rsidP="005A0274"/>
    <w:p w14:paraId="0441A32D" w14:textId="65DC1ACC" w:rsidR="006F74FD" w:rsidRDefault="006F74FD" w:rsidP="005A0274">
      <w:r>
        <w:t xml:space="preserve">Calculation </w:t>
      </w:r>
      <w:ins w:id="124" w:author="Xin Bao" w:date="2017-11-23T14:10:00Z">
        <w:r w:rsidR="00D4737E">
          <w:t>Controller</w:t>
        </w:r>
      </w:ins>
      <w:del w:id="125" w:author="Xin Bao" w:date="2017-11-23T14:10:00Z">
        <w:r w:rsidDel="00D4737E">
          <w:delText>Service</w:delText>
        </w:r>
      </w:del>
      <w:r>
        <w:t>:</w:t>
      </w:r>
    </w:p>
    <w:p w14:paraId="651DB5DC" w14:textId="4E0A1710" w:rsidR="006F74FD" w:rsidRDefault="006F74FD" w:rsidP="005A0274">
      <w:proofErr w:type="spellStart"/>
      <w:r>
        <w:t>Cal</w:t>
      </w:r>
      <w:ins w:id="126" w:author="Xin Bao" w:date="2017-11-23T14:10:00Z">
        <w:r w:rsidR="00D4737E">
          <w:t>c</w:t>
        </w:r>
        <w:r w:rsidR="00550F7A">
          <w:t>Ctrl</w:t>
        </w:r>
      </w:ins>
      <w:proofErr w:type="spellEnd"/>
      <w:del w:id="127" w:author="Xin Bao" w:date="2017-11-23T14:10:00Z">
        <w:r w:rsidDel="00D4737E">
          <w:delText>Svc</w:delText>
        </w:r>
      </w:del>
      <w:r>
        <w:t xml:space="preserve">: interface, double </w:t>
      </w:r>
      <w:proofErr w:type="spellStart"/>
      <w:proofErr w:type="gramStart"/>
      <w:r>
        <w:t>calTax</w:t>
      </w:r>
      <w:proofErr w:type="spellEnd"/>
      <w:r>
        <w:t>()</w:t>
      </w:r>
      <w:proofErr w:type="gramEnd"/>
    </w:p>
    <w:p w14:paraId="3FD6A1D2" w14:textId="5DD4EB38" w:rsidR="006F74FD" w:rsidRDefault="006F74FD" w:rsidP="006F74FD">
      <w:pPr>
        <w:ind w:left="720"/>
      </w:pPr>
      <w:del w:id="128" w:author="Xin Bao" w:date="2017-11-23T14:11:00Z">
        <w:r w:rsidDel="00D4737E">
          <w:delText>PrivateCarCalSvc</w:delText>
        </w:r>
      </w:del>
      <w:proofErr w:type="spellStart"/>
      <w:ins w:id="129" w:author="Xin Bao" w:date="2017-11-23T14:11:00Z">
        <w:r w:rsidR="00D4737E">
          <w:t>PrivateCarCalCtrl</w:t>
        </w:r>
      </w:ins>
      <w:proofErr w:type="spellEnd"/>
      <w:r>
        <w:t xml:space="preserve">: </w:t>
      </w:r>
      <w:proofErr w:type="spellStart"/>
      <w:r>
        <w:t>impletments</w:t>
      </w:r>
      <w:proofErr w:type="spellEnd"/>
      <w:r>
        <w:t xml:space="preserve"> </w:t>
      </w:r>
      <w:del w:id="130" w:author="Xin Bao" w:date="2017-11-23T14:11:00Z">
        <w:r w:rsidDel="00D4737E">
          <w:delText>CalSvc</w:delText>
        </w:r>
      </w:del>
      <w:proofErr w:type="spellStart"/>
      <w:ins w:id="131" w:author="Xin Bao" w:date="2017-11-23T14:11:00Z">
        <w:r w:rsidR="00D4737E">
          <w:t>CalcCtrl</w:t>
        </w:r>
      </w:ins>
      <w:proofErr w:type="spellEnd"/>
    </w:p>
    <w:p w14:paraId="280ADA85" w14:textId="621DA2AD" w:rsidR="006F74FD" w:rsidRDefault="006F74FD" w:rsidP="006F74FD">
      <w:pPr>
        <w:ind w:left="720"/>
      </w:pPr>
      <w:proofErr w:type="spellStart"/>
      <w:r>
        <w:t>LorryCal</w:t>
      </w:r>
      <w:ins w:id="132" w:author="Xin Bao" w:date="2017-11-23T14:11:00Z">
        <w:r w:rsidR="00D4737E">
          <w:t>Ctrl</w:t>
        </w:r>
      </w:ins>
      <w:proofErr w:type="spellEnd"/>
      <w:del w:id="133" w:author="Xin Bao" w:date="2017-11-23T14:11:00Z">
        <w:r w:rsidDel="00D4737E">
          <w:delText>Svc</w:delText>
        </w:r>
      </w:del>
      <w:r>
        <w:t xml:space="preserve">: implements </w:t>
      </w:r>
      <w:del w:id="134" w:author="Xin Bao" w:date="2017-11-23T14:11:00Z">
        <w:r w:rsidDel="00D4737E">
          <w:delText>CalSvc</w:delText>
        </w:r>
      </w:del>
      <w:proofErr w:type="spellStart"/>
      <w:ins w:id="135" w:author="Xin Bao" w:date="2017-11-23T14:11:00Z">
        <w:r w:rsidR="00D4737E">
          <w:t>CalcCtrl</w:t>
        </w:r>
      </w:ins>
      <w:proofErr w:type="spellEnd"/>
    </w:p>
    <w:p w14:paraId="436DE301" w14:textId="04DB53C9" w:rsidR="006F74FD" w:rsidRDefault="006F74FD" w:rsidP="006F74FD">
      <w:pPr>
        <w:ind w:left="720"/>
      </w:pPr>
      <w:proofErr w:type="spellStart"/>
      <w:r>
        <w:t>TaxiCal</w:t>
      </w:r>
      <w:ins w:id="136" w:author="Xin Bao" w:date="2017-11-23T14:11:00Z">
        <w:r w:rsidR="00D4737E">
          <w:t>Ctrl</w:t>
        </w:r>
      </w:ins>
      <w:proofErr w:type="spellEnd"/>
      <w:del w:id="137" w:author="Xin Bao" w:date="2017-11-23T14:11:00Z">
        <w:r w:rsidDel="00D4737E">
          <w:delText>Svc</w:delText>
        </w:r>
      </w:del>
      <w:r>
        <w:t xml:space="preserve">: implements </w:t>
      </w:r>
      <w:del w:id="138" w:author="Xin Bao" w:date="2017-11-23T14:11:00Z">
        <w:r w:rsidDel="00D4737E">
          <w:delText>CalSvc</w:delText>
        </w:r>
      </w:del>
      <w:proofErr w:type="spellStart"/>
      <w:ins w:id="139" w:author="Xin Bao" w:date="2017-11-23T14:11:00Z">
        <w:r w:rsidR="00D4737E">
          <w:t>CalcCtrl</w:t>
        </w:r>
      </w:ins>
      <w:proofErr w:type="spellEnd"/>
    </w:p>
    <w:p w14:paraId="69AA6A2A" w14:textId="77777777" w:rsidR="006F74FD" w:rsidRDefault="006F74FD" w:rsidP="005A0274"/>
    <w:p w14:paraId="49B7AE11" w14:textId="77777777" w:rsidR="006F74FD" w:rsidRDefault="006F74FD" w:rsidP="005A0274">
      <w:r>
        <w:t>Validation:</w:t>
      </w:r>
    </w:p>
    <w:p w14:paraId="269D8FBA" w14:textId="6CE9B3D7" w:rsidR="006F74FD" w:rsidRDefault="009905FB" w:rsidP="005A0274">
      <w:pPr>
        <w:rPr>
          <w:ins w:id="140" w:author="Xin Bao" w:date="2017-11-24T17:16:00Z"/>
        </w:rPr>
      </w:pPr>
      <w:del w:id="141" w:author="Xin Bao" w:date="2017-11-24T17:15:00Z">
        <w:r w:rsidDel="00D63692">
          <w:delText>Reg</w:delText>
        </w:r>
      </w:del>
      <w:proofErr w:type="spellStart"/>
      <w:r>
        <w:t>PlateValidator</w:t>
      </w:r>
      <w:proofErr w:type="spellEnd"/>
      <w:r>
        <w:t>:</w:t>
      </w:r>
      <w:r w:rsidR="00B24F8C">
        <w:t xml:space="preserve"> Plate number is in the right format.</w:t>
      </w:r>
      <w:ins w:id="142" w:author="Xin Bao" w:date="2017-11-24T18:16:00Z">
        <w:r w:rsidR="000E68B7">
          <w:t xml:space="preserve"> Result is a Boolean value</w:t>
        </w:r>
      </w:ins>
      <w:ins w:id="143" w:author="Xin Bao" w:date="2017-11-24T18:17:00Z">
        <w:r w:rsidR="000E68B7">
          <w:t xml:space="preserve">. </w:t>
        </w:r>
      </w:ins>
      <w:ins w:id="144" w:author="Xin Bao" w:date="2017-11-24T18:16:00Z">
        <w:r w:rsidR="000E68B7">
          <w:t>Return true for</w:t>
        </w:r>
      </w:ins>
      <w:ins w:id="145" w:author="Xin Bao" w:date="2017-11-24T18:17:00Z">
        <w:r w:rsidR="000E68B7">
          <w:t xml:space="preserve"> failure and true for passed, it will be used in a do while loop</w:t>
        </w:r>
      </w:ins>
    </w:p>
    <w:p w14:paraId="737DDC45" w14:textId="003CBACD" w:rsidR="00D63692" w:rsidRDefault="00D63692" w:rsidP="005A0274">
      <w:proofErr w:type="spellStart"/>
      <w:ins w:id="146" w:author="Xin Bao" w:date="2017-11-24T17:16:00Z">
        <w:r>
          <w:t>MenuValidator</w:t>
        </w:r>
        <w:proofErr w:type="spellEnd"/>
        <w:r>
          <w:t xml:space="preserve">: extends </w:t>
        </w:r>
        <w:proofErr w:type="spellStart"/>
        <w:r>
          <w:t>PlateValidator</w:t>
        </w:r>
        <w:proofErr w:type="spellEnd"/>
        <w:r>
          <w:t xml:space="preserve">, validation result </w:t>
        </w:r>
      </w:ins>
      <w:ins w:id="147" w:author="Xin Bao" w:date="2017-11-24T17:17:00Z">
        <w:r>
          <w:t>is Boolean which indicates validation success and failure.</w:t>
        </w:r>
      </w:ins>
      <w:ins w:id="148" w:author="Xin Bao" w:date="2017-11-24T18:12:00Z">
        <w:r w:rsidR="000E68B7">
          <w:t xml:space="preserve"> </w:t>
        </w:r>
      </w:ins>
      <w:ins w:id="149" w:author="Xin Bao" w:date="2017-11-24T18:14:00Z">
        <w:r w:rsidR="000E68B7">
          <w:t xml:space="preserve">A do while loop will be used then in the </w:t>
        </w:r>
        <w:proofErr w:type="spellStart"/>
        <w:r w:rsidR="000E68B7">
          <w:t>MenuCtrl</w:t>
        </w:r>
        <w:proofErr w:type="spellEnd"/>
        <w:r w:rsidR="000E68B7">
          <w:t>, so success will return false, failure will return true.</w:t>
        </w:r>
      </w:ins>
    </w:p>
    <w:p w14:paraId="059FAC57" w14:textId="77777777" w:rsidR="00A65832" w:rsidRDefault="00A65832" w:rsidP="005A0274"/>
    <w:p w14:paraId="59A329F2" w14:textId="25BA50CA" w:rsidR="00A65832" w:rsidRDefault="00A65832" w:rsidP="005A0274">
      <w:pPr>
        <w:rPr>
          <w:ins w:id="150" w:author="Xin Bao" w:date="2017-11-24T18:18:00Z"/>
        </w:rPr>
      </w:pPr>
      <w:proofErr w:type="spellStart"/>
      <w:r>
        <w:t>MenuSvc</w:t>
      </w:r>
      <w:proofErr w:type="spellEnd"/>
      <w:r>
        <w:t>: the text GUI for getting input data and showing calculated result</w:t>
      </w:r>
      <w:r w:rsidR="00670EEE">
        <w:t>.</w:t>
      </w:r>
    </w:p>
    <w:p w14:paraId="77BA2182" w14:textId="3AA4670C" w:rsidR="00152225" w:rsidRDefault="00152225" w:rsidP="005A0274">
      <w:pPr>
        <w:rPr>
          <w:ins w:id="151" w:author="Xin Bao" w:date="2017-11-24T18:18:00Z"/>
        </w:rPr>
      </w:pPr>
    </w:p>
    <w:p w14:paraId="501203B6" w14:textId="0E9A3872" w:rsidR="00152225" w:rsidRDefault="00152225" w:rsidP="005A0274">
      <w:proofErr w:type="spellStart"/>
      <w:ins w:id="152" w:author="Xin Bao" w:date="2017-11-24T18:18:00Z">
        <w:r>
          <w:t>PlateTransformer</w:t>
        </w:r>
        <w:proofErr w:type="spellEnd"/>
        <w:r>
          <w:t xml:space="preserve">: </w:t>
        </w:r>
      </w:ins>
      <w:proofErr w:type="gramStart"/>
      <w:ins w:id="153" w:author="Xin Bao" w:date="2017-11-24T18:19:00Z">
        <w:r>
          <w:t xml:space="preserve">“ </w:t>
        </w:r>
        <w:proofErr w:type="spellStart"/>
        <w:r>
          <w:t>step</w:t>
        </w:r>
      </w:ins>
      <w:bookmarkStart w:id="154" w:name="_GoBack"/>
      <w:bookmarkEnd w:id="154"/>
      <w:ins w:id="155" w:author="Xin Bao" w:date="2017-11-24T18:18:00Z">
        <w:r>
          <w:t>It</w:t>
        </w:r>
        <w:proofErr w:type="spellEnd"/>
        <w:proofErr w:type="gramEnd"/>
        <w:r>
          <w:t xml:space="preserve"> split the string based on “-“ to </w:t>
        </w:r>
      </w:ins>
    </w:p>
    <w:p w14:paraId="638D066C" w14:textId="77777777" w:rsidR="009905FB" w:rsidRDefault="009905FB" w:rsidP="005A0274">
      <w:r>
        <w:tab/>
      </w:r>
    </w:p>
    <w:p w14:paraId="343C5173" w14:textId="77777777" w:rsidR="00416ECB" w:rsidRPr="00A65832" w:rsidRDefault="003149CE" w:rsidP="005A0274">
      <w:pPr>
        <w:rPr>
          <w:b/>
        </w:rPr>
      </w:pPr>
      <w:r w:rsidRPr="00A65832">
        <w:rPr>
          <w:b/>
        </w:rPr>
        <w:t>Core Algorithms:</w:t>
      </w:r>
    </w:p>
    <w:p w14:paraId="090D780E" w14:textId="09F066EF" w:rsidR="003149CE" w:rsidRDefault="003149CE" w:rsidP="005A0274">
      <w:proofErr w:type="spellStart"/>
      <w:r>
        <w:t>PrivateCarCalc</w:t>
      </w:r>
      <w:ins w:id="156" w:author="Xin Bao" w:date="2017-11-23T12:54:00Z">
        <w:r w:rsidR="003C33AF">
          <w:t>Ctrl</w:t>
        </w:r>
      </w:ins>
      <w:proofErr w:type="spellEnd"/>
      <w:del w:id="157" w:author="Xin Bao" w:date="2017-11-23T12:54:00Z">
        <w:r w:rsidDel="003C33AF">
          <w:delText>Svc</w:delText>
        </w:r>
      </w:del>
      <w:r>
        <w:t>:</w:t>
      </w:r>
    </w:p>
    <w:p w14:paraId="64C36B4E" w14:textId="77777777" w:rsidR="003149CE" w:rsidRDefault="003149CE">
      <w:pPr>
        <w:pStyle w:val="ListParagraph"/>
        <w:numPr>
          <w:ilvl w:val="0"/>
          <w:numId w:val="8"/>
        </w:numPr>
        <w:pPrChange w:id="158" w:author="Xin Bao" w:date="2017-11-23T09:39:00Z">
          <w:pPr/>
        </w:pPrChange>
      </w:pPr>
      <w:r>
        <w:t xml:space="preserve">If </w:t>
      </w:r>
      <w:r w:rsidR="005A29C3">
        <w:t>the registration was before 2008, then it will be calculated based on engine capacity;</w:t>
      </w:r>
    </w:p>
    <w:p w14:paraId="37F86E59" w14:textId="63D41B36" w:rsidR="005A29C3" w:rsidRDefault="005A29C3">
      <w:pPr>
        <w:pStyle w:val="ListParagraph"/>
        <w:numPr>
          <w:ilvl w:val="0"/>
          <w:numId w:val="8"/>
        </w:numPr>
        <w:pPrChange w:id="159" w:author="Xin Bao" w:date="2017-11-23T09:39:00Z">
          <w:pPr/>
        </w:pPrChange>
      </w:pPr>
      <w:r>
        <w:t>If the registration was between Jan 1</w:t>
      </w:r>
      <w:r w:rsidRPr="00937FBF">
        <w:rPr>
          <w:vertAlign w:val="superscript"/>
        </w:rPr>
        <w:t>st</w:t>
      </w:r>
      <w:r>
        <w:t xml:space="preserve"> 2008 and June 30</w:t>
      </w:r>
      <w:r w:rsidRPr="00937FBF">
        <w:rPr>
          <w:vertAlign w:val="superscript"/>
        </w:rPr>
        <w:t>th</w:t>
      </w:r>
      <w:r>
        <w:t xml:space="preserve"> 2008, compare the co2 emission and engine cap</w:t>
      </w:r>
      <w:ins w:id="160" w:author="Xin Bao" w:date="2017-11-23T15:51:00Z">
        <w:r w:rsidR="00742E99">
          <w:t>a</w:t>
        </w:r>
      </w:ins>
      <w:r>
        <w:t>city and take the one has less value;</w:t>
      </w:r>
    </w:p>
    <w:p w14:paraId="50AE0C18" w14:textId="77777777" w:rsidR="005A29C3" w:rsidRDefault="005A29C3">
      <w:pPr>
        <w:pStyle w:val="ListParagraph"/>
        <w:numPr>
          <w:ilvl w:val="0"/>
          <w:numId w:val="8"/>
        </w:numPr>
        <w:pPrChange w:id="161" w:author="Xin Bao" w:date="2017-11-23T09:39:00Z">
          <w:pPr/>
        </w:pPrChange>
      </w:pPr>
      <w:r>
        <w:t xml:space="preserve">Else </w:t>
      </w:r>
      <w:r w:rsidR="00143C63">
        <w:t>calculate based on CO</w:t>
      </w:r>
      <w:r>
        <w:t>2 emission.</w:t>
      </w:r>
    </w:p>
    <w:p w14:paraId="4012E4A9" w14:textId="5D80B3DF" w:rsidR="00416ECB" w:rsidRDefault="003C33AF" w:rsidP="005A0274">
      <w:ins w:id="162" w:author="Xin Bao" w:date="2017-11-23T12:51:00Z">
        <w:r>
          <w:t>If engine</w:t>
        </w:r>
        <w:r w:rsidR="00742E99">
          <w:t xml:space="preserve"> size is more than 2000cc, result</w:t>
        </w:r>
      </w:ins>
      <w:ins w:id="163" w:author="Xin Bao" w:date="2017-11-23T15:52:00Z">
        <w:r w:rsidR="00742E99">
          <w:t>*</w:t>
        </w:r>
      </w:ins>
      <w:ins w:id="164" w:author="Xin Bao" w:date="2017-11-23T15:51:00Z">
        <w:r w:rsidR="00742E99">
          <w:t xml:space="preserve"> = 1.2</w:t>
        </w:r>
      </w:ins>
    </w:p>
    <w:p w14:paraId="2FDB0F79" w14:textId="08986FB3" w:rsidR="00416ECB" w:rsidRDefault="004A7B5F" w:rsidP="005A0274">
      <w:proofErr w:type="spellStart"/>
      <w:r>
        <w:t>LorryCalc</w:t>
      </w:r>
      <w:ins w:id="165" w:author="Xin Bao" w:date="2017-11-23T12:54:00Z">
        <w:r w:rsidR="003C33AF">
          <w:t>Ctrl</w:t>
        </w:r>
      </w:ins>
      <w:proofErr w:type="spellEnd"/>
      <w:del w:id="166" w:author="Xin Bao" w:date="2017-11-23T12:54:00Z">
        <w:r w:rsidDel="003C33AF">
          <w:delText>Svc</w:delText>
        </w:r>
      </w:del>
      <w:r>
        <w:t>:</w:t>
      </w:r>
    </w:p>
    <w:p w14:paraId="01ED53E7" w14:textId="111D9F17" w:rsidR="004A7B5F" w:rsidDel="00346F7B" w:rsidRDefault="00157C2C" w:rsidP="005A0274">
      <w:pPr>
        <w:rPr>
          <w:del w:id="167" w:author="Xin Bao" w:date="2017-11-22T16:19:00Z"/>
        </w:rPr>
      </w:pPr>
      <w:del w:id="168" w:author="Xin Bao" w:date="2017-11-22T16:19:00Z">
        <w:r w:rsidDel="00346F7B">
          <w:delText xml:space="preserve">If engineCap &gt; 2000, </w:delText>
        </w:r>
        <w:commentRangeStart w:id="169"/>
        <w:r w:rsidDel="00346F7B">
          <w:delText xml:space="preserve">1.2 * </w:delText>
        </w:r>
        <w:commentRangeEnd w:id="169"/>
        <w:r w:rsidR="00627936" w:rsidDel="00346F7B">
          <w:rPr>
            <w:rStyle w:val="CommentReference"/>
          </w:rPr>
          <w:commentReference w:id="169"/>
        </w:r>
        <w:r w:rsidDel="00346F7B">
          <w:delText>(</w:delText>
        </w:r>
        <w:r w:rsidR="004A7B5F" w:rsidDel="00346F7B">
          <w:delText>0.1*engineCap + 100*wheelNum+4*unloadedWeight</w:delText>
        </w:r>
        <w:r w:rsidDel="00346F7B">
          <w:delText>)</w:delText>
        </w:r>
      </w:del>
    </w:p>
    <w:p w14:paraId="08B86837" w14:textId="386CE8FC" w:rsidR="00157C2C" w:rsidDel="003C33AF" w:rsidRDefault="00157C2C" w:rsidP="00157C2C">
      <w:pPr>
        <w:rPr>
          <w:del w:id="170" w:author="Xin Bao" w:date="2017-11-23T12:52:00Z"/>
        </w:rPr>
      </w:pPr>
      <w:del w:id="171" w:author="Xin Bao" w:date="2017-11-22T16:19:00Z">
        <w:r w:rsidDel="00346F7B">
          <w:delText xml:space="preserve">Else </w:delText>
        </w:r>
      </w:del>
      <w:r>
        <w:t>0.1*</w:t>
      </w:r>
      <w:proofErr w:type="spellStart"/>
      <w:r>
        <w:t>engineCap</w:t>
      </w:r>
      <w:proofErr w:type="spellEnd"/>
      <w:r>
        <w:t xml:space="preserve"> + 100*wheelNum+4*</w:t>
      </w:r>
      <w:proofErr w:type="spellStart"/>
      <w:r>
        <w:t>unloadedWeight</w:t>
      </w:r>
      <w:proofErr w:type="spellEnd"/>
    </w:p>
    <w:p w14:paraId="2582A84D" w14:textId="77777777" w:rsidR="004A7B5F" w:rsidRDefault="004A7B5F" w:rsidP="005A0274"/>
    <w:p w14:paraId="207F63CA" w14:textId="4CD79AA4" w:rsidR="004A7B5F" w:rsidRDefault="004A7B5F" w:rsidP="005A0274">
      <w:proofErr w:type="spellStart"/>
      <w:r>
        <w:t>TaxiCalc</w:t>
      </w:r>
      <w:ins w:id="172" w:author="Xin Bao" w:date="2017-11-23T12:54:00Z">
        <w:r w:rsidR="003C33AF">
          <w:t>Ctrl</w:t>
        </w:r>
      </w:ins>
      <w:proofErr w:type="spellEnd"/>
      <w:del w:id="173" w:author="Xin Bao" w:date="2017-11-23T12:54:00Z">
        <w:r w:rsidDel="003C33AF">
          <w:delText>Svc</w:delText>
        </w:r>
      </w:del>
      <w:r>
        <w:t>:</w:t>
      </w:r>
    </w:p>
    <w:p w14:paraId="5223EE19" w14:textId="77777777" w:rsidR="004A7B5F" w:rsidRDefault="004A7B5F" w:rsidP="005A0274">
      <w:r>
        <w:t>0.1*</w:t>
      </w:r>
      <w:proofErr w:type="spellStart"/>
      <w:r>
        <w:t>engineCap</w:t>
      </w:r>
      <w:proofErr w:type="spellEnd"/>
      <w:r>
        <w:t xml:space="preserve"> + 10*</w:t>
      </w:r>
      <w:proofErr w:type="spellStart"/>
      <w:r>
        <w:t>passNum</w:t>
      </w:r>
      <w:proofErr w:type="spellEnd"/>
    </w:p>
    <w:p w14:paraId="47720FA2" w14:textId="77777777" w:rsidR="005A0C0B" w:rsidRDefault="005A0C0B" w:rsidP="005A0274"/>
    <w:p w14:paraId="7DCE9436" w14:textId="77777777" w:rsidR="005A0C0B" w:rsidRDefault="005A0C0B" w:rsidP="005A0274">
      <w:del w:id="174" w:author="Xin Bao" w:date="2017-11-23T12:54:00Z">
        <w:r w:rsidDel="003C33AF">
          <w:delText>Reg</w:delText>
        </w:r>
      </w:del>
      <w:proofErr w:type="spellStart"/>
      <w:r>
        <w:t>PlateValidator</w:t>
      </w:r>
      <w:proofErr w:type="spellEnd"/>
      <w:r>
        <w:t>:</w:t>
      </w:r>
    </w:p>
    <w:p w14:paraId="7918DE10" w14:textId="467C2919" w:rsidR="005A0C0B" w:rsidRDefault="00856F60">
      <w:pPr>
        <w:pStyle w:val="ListParagraph"/>
        <w:numPr>
          <w:ilvl w:val="0"/>
          <w:numId w:val="7"/>
        </w:numPr>
        <w:pPrChange w:id="175" w:author="Xin Bao" w:date="2017-11-23T09:39:00Z">
          <w:pPr/>
        </w:pPrChange>
      </w:pPr>
      <w:r>
        <w:t>Sequence number</w:t>
      </w:r>
      <w:r w:rsidR="00C964D0">
        <w:t xml:space="preserve"> (string) length</w:t>
      </w:r>
      <w:r>
        <w:t xml:space="preserve"> </w:t>
      </w:r>
      <w:commentRangeStart w:id="176"/>
      <w:r>
        <w:t xml:space="preserve">should be </w:t>
      </w:r>
      <w:del w:id="177" w:author="Xin Bao" w:date="2017-11-22T16:16:00Z">
        <w:r w:rsidR="00C964D0" w:rsidDel="00827711">
          <w:delText>5 or</w:delText>
        </w:r>
      </w:del>
      <w:ins w:id="178" w:author="Xin Bao" w:date="2017-11-22T16:16:00Z">
        <w:r w:rsidR="00827711">
          <w:t>1 to</w:t>
        </w:r>
      </w:ins>
      <w:r w:rsidR="00C964D0">
        <w:t xml:space="preserve"> 6 digits</w:t>
      </w:r>
      <w:commentRangeEnd w:id="176"/>
      <w:r w:rsidR="005F0E73">
        <w:rPr>
          <w:rStyle w:val="CommentReference"/>
        </w:rPr>
        <w:commentReference w:id="176"/>
      </w:r>
      <w:ins w:id="179" w:author="Xin Bao" w:date="2017-11-23T09:38:00Z">
        <w:r w:rsidR="00937FBF">
          <w:t xml:space="preserve"> whole number</w:t>
        </w:r>
      </w:ins>
      <w:ins w:id="180" w:author="Xin Bao" w:date="2017-11-23T09:39:00Z">
        <w:r w:rsidR="00937FBF">
          <w:t xml:space="preserve"> between 1 and 999999 inclusive</w:t>
        </w:r>
      </w:ins>
    </w:p>
    <w:p w14:paraId="4A0C1528" w14:textId="77777777" w:rsidR="00C964D0" w:rsidRDefault="00C964D0">
      <w:pPr>
        <w:pStyle w:val="ListParagraph"/>
        <w:numPr>
          <w:ilvl w:val="0"/>
          <w:numId w:val="7"/>
        </w:numPr>
        <w:pPrChange w:id="181" w:author="Xin Bao" w:date="2017-11-23T09:39:00Z">
          <w:pPr/>
        </w:pPrChange>
      </w:pPr>
      <w:r>
        <w:t xml:space="preserve">County code is within the county code </w:t>
      </w:r>
      <w:proofErr w:type="spellStart"/>
      <w:r>
        <w:t>enum</w:t>
      </w:r>
      <w:proofErr w:type="spellEnd"/>
    </w:p>
    <w:p w14:paraId="4C94776C" w14:textId="107F3711" w:rsidR="00C964D0" w:rsidRDefault="00C964D0">
      <w:pPr>
        <w:pStyle w:val="ListParagraph"/>
        <w:numPr>
          <w:ilvl w:val="0"/>
          <w:numId w:val="7"/>
        </w:numPr>
        <w:rPr>
          <w:ins w:id="182" w:author="Xin Bao" w:date="2017-11-23T12:53:00Z"/>
        </w:rPr>
        <w:pPrChange w:id="183" w:author="Xin Bao" w:date="2017-11-23T09:39:00Z">
          <w:pPr/>
        </w:pPrChange>
      </w:pPr>
      <w:r>
        <w:t xml:space="preserve">Vehicle registered </w:t>
      </w:r>
      <w:ins w:id="184" w:author="Xin Bao" w:date="2017-11-23T12:56:00Z">
        <w:r w:rsidR="003C33AF">
          <w:t xml:space="preserve">in 2008 and </w:t>
        </w:r>
      </w:ins>
      <w:del w:id="185" w:author="Xin Bao" w:date="2017-11-23T12:56:00Z">
        <w:r w:rsidDel="00EB1973">
          <w:delText xml:space="preserve">after </w:delText>
        </w:r>
      </w:del>
      <w:r>
        <w:t xml:space="preserve">2013 </w:t>
      </w:r>
      <w:ins w:id="186" w:author="Xin Bao" w:date="2017-11-23T12:57:00Z">
        <w:r w:rsidR="00EB1973">
          <w:t>onwards</w:t>
        </w:r>
      </w:ins>
      <w:ins w:id="187" w:author="Xin Bao" w:date="2017-11-23T12:56:00Z">
        <w:r w:rsidR="00EB1973">
          <w:t xml:space="preserve"> </w:t>
        </w:r>
      </w:ins>
      <w:r>
        <w:t xml:space="preserve">has Boolean </w:t>
      </w:r>
      <w:proofErr w:type="spellStart"/>
      <w:r>
        <w:t>regBeforeJuly</w:t>
      </w:r>
      <w:proofErr w:type="spellEnd"/>
      <w:r>
        <w:t xml:space="preserve"> not null</w:t>
      </w:r>
    </w:p>
    <w:p w14:paraId="6473016B" w14:textId="153BF8E8" w:rsidR="003C33AF" w:rsidRDefault="00EB1973">
      <w:pPr>
        <w:pStyle w:val="ListParagraph"/>
        <w:numPr>
          <w:ilvl w:val="0"/>
          <w:numId w:val="7"/>
        </w:numPr>
        <w:pPrChange w:id="188" w:author="Xin Bao" w:date="2017-11-23T09:39:00Z">
          <w:pPr/>
        </w:pPrChange>
      </w:pPr>
      <w:ins w:id="189" w:author="Xin Bao" w:date="2017-11-23T12:57:00Z">
        <w:r>
          <w:t xml:space="preserve">Vehicle registered before 2013 except 2008 has no </w:t>
        </w:r>
        <w:proofErr w:type="spellStart"/>
        <w:r>
          <w:t>regBeforeJuly</w:t>
        </w:r>
        <w:proofErr w:type="spellEnd"/>
        <w:r>
          <w:t xml:space="preserve"> value</w:t>
        </w:r>
      </w:ins>
    </w:p>
    <w:p w14:paraId="76B6468B" w14:textId="77777777" w:rsidR="00416ECB" w:rsidRDefault="00416ECB" w:rsidP="005A0274"/>
    <w:p w14:paraId="49BD3A4E" w14:textId="77777777" w:rsidR="005A1B86" w:rsidRPr="005B54D4" w:rsidRDefault="00670EEE" w:rsidP="005A0274">
      <w:pPr>
        <w:rPr>
          <w:b/>
        </w:rPr>
      </w:pPr>
      <w:commentRangeStart w:id="190"/>
      <w:r w:rsidRPr="005B54D4">
        <w:rPr>
          <w:b/>
        </w:rPr>
        <w:t>Unit Testing</w:t>
      </w:r>
      <w:commentRangeEnd w:id="190"/>
      <w:r w:rsidR="005F0E73">
        <w:rPr>
          <w:rStyle w:val="CommentReference"/>
        </w:rPr>
        <w:commentReference w:id="190"/>
      </w:r>
      <w:r w:rsidRPr="005B54D4">
        <w:rPr>
          <w:b/>
        </w:rPr>
        <w:t>:</w:t>
      </w:r>
    </w:p>
    <w:p w14:paraId="7B72AD41" w14:textId="2FF2F779" w:rsidR="00670EEE" w:rsidRDefault="004E4FF9" w:rsidP="00670EEE">
      <w:pPr>
        <w:pStyle w:val="ListParagraph"/>
        <w:numPr>
          <w:ilvl w:val="0"/>
          <w:numId w:val="3"/>
        </w:numPr>
      </w:pPr>
      <w:proofErr w:type="spellStart"/>
      <w:r>
        <w:t>PrivateCarCalcSvc</w:t>
      </w:r>
      <w:proofErr w:type="spellEnd"/>
      <w:r>
        <w:t>: create 3 private cars with registration in 2002</w:t>
      </w:r>
      <w:ins w:id="191" w:author="Xin Bao" w:date="2017-11-23T13:07:00Z">
        <w:r w:rsidR="00690A19">
          <w:t xml:space="preserve">, 2005 </w:t>
        </w:r>
      </w:ins>
      <w:ins w:id="192" w:author="Xin Bao" w:date="2017-11-23T13:08:00Z">
        <w:r w:rsidR="00690A19">
          <w:t>with 3000cc engine size</w:t>
        </w:r>
      </w:ins>
      <w:r>
        <w:t xml:space="preserve">, </w:t>
      </w:r>
      <w:r w:rsidR="008B7B8F">
        <w:t>first half of</w:t>
      </w:r>
      <w:r>
        <w:t xml:space="preserve"> 2008, 2012 and check the result</w:t>
      </w:r>
    </w:p>
    <w:p w14:paraId="32D42E4F" w14:textId="5A49CA42" w:rsidR="00351F9C" w:rsidRDefault="004E4FF9">
      <w:pPr>
        <w:pStyle w:val="ListParagraph"/>
        <w:numPr>
          <w:ilvl w:val="0"/>
          <w:numId w:val="3"/>
        </w:numPr>
        <w:rPr>
          <w:ins w:id="193" w:author="Xin Bao" w:date="2017-11-23T13:06:00Z"/>
        </w:rPr>
      </w:pPr>
      <w:proofErr w:type="spellStart"/>
      <w:r>
        <w:t>LorryCalcSvc</w:t>
      </w:r>
      <w:proofErr w:type="spellEnd"/>
      <w:r>
        <w:t xml:space="preserve">: </w:t>
      </w:r>
      <w:commentRangeStart w:id="194"/>
      <w:r>
        <w:t xml:space="preserve">create 4 lorries </w:t>
      </w:r>
      <w:del w:id="195" w:author="Xin Bao" w:date="2017-11-23T13:09:00Z">
        <w:r w:rsidDel="00690A19">
          <w:delText xml:space="preserve">with </w:delText>
        </w:r>
      </w:del>
    </w:p>
    <w:p w14:paraId="47C7ECA8" w14:textId="08FA714E" w:rsidR="00957D14" w:rsidRDefault="004E4FF9">
      <w:pPr>
        <w:pStyle w:val="ListParagraph"/>
        <w:ind w:left="1440"/>
        <w:rPr>
          <w:ins w:id="196" w:author="Xin Bao" w:date="2017-11-22T17:12:00Z"/>
        </w:rPr>
        <w:pPrChange w:id="197" w:author="Xin Bao" w:date="2017-11-23T13:06:00Z">
          <w:pPr>
            <w:pStyle w:val="ListParagraph"/>
            <w:numPr>
              <w:numId w:val="3"/>
            </w:numPr>
            <w:ind w:hanging="360"/>
          </w:pPr>
        </w:pPrChange>
      </w:pPr>
      <w:del w:id="198" w:author="Xin Bao" w:date="2017-11-22T17:06:00Z">
        <w:r w:rsidDel="00957D14">
          <w:lastRenderedPageBreak/>
          <w:delText xml:space="preserve">wheel </w:delText>
        </w:r>
        <w:r w:rsidR="00157C2C" w:rsidDel="00957D14">
          <w:delText xml:space="preserve">3, </w:delText>
        </w:r>
        <w:r w:rsidDel="00957D14">
          <w:delText xml:space="preserve">4, 7, 12, 16 and </w:delText>
        </w:r>
      </w:del>
      <w:del w:id="199" w:author="Xin Bao" w:date="2017-11-22T17:04:00Z">
        <w:r w:rsidDel="00957D14">
          <w:delText>check the result</w:delText>
        </w:r>
      </w:del>
      <w:commentRangeEnd w:id="194"/>
      <w:del w:id="200" w:author="Xin Bao" w:date="2017-11-22T17:06:00Z">
        <w:r w:rsidR="005F0E73" w:rsidDel="00957D14">
          <w:rPr>
            <w:rStyle w:val="CommentReference"/>
          </w:rPr>
          <w:commentReference w:id="194"/>
        </w:r>
      </w:del>
      <w:ins w:id="201" w:author="Xin Bao" w:date="2017-11-22T17:17:00Z">
        <w:r w:rsidR="007B15D3">
          <w:t>Lorry1</w:t>
        </w:r>
      </w:ins>
      <w:ins w:id="202" w:author="Xin Bao" w:date="2017-11-22T17:18:00Z">
        <w:r w:rsidR="007B15D3">
          <w:t xml:space="preserve">: </w:t>
        </w:r>
      </w:ins>
      <w:proofErr w:type="gramStart"/>
      <w:ins w:id="203" w:author="Xin Bao" w:date="2017-11-22T17:10:00Z">
        <w:r w:rsidR="007B15D3">
          <w:t>L</w:t>
        </w:r>
        <w:r w:rsidR="008E7E88">
          <w:t>orry(</w:t>
        </w:r>
      </w:ins>
      <w:proofErr w:type="gramEnd"/>
      <w:ins w:id="204" w:author="Xin Bao" w:date="2017-11-23T09:36:00Z">
        <w:r w:rsidR="004044F0">
          <w:t xml:space="preserve">plate, </w:t>
        </w:r>
      </w:ins>
      <w:ins w:id="205" w:author="Xin Bao" w:date="2017-11-22T17:10:00Z">
        <w:r w:rsidR="00E76DEB">
          <w:t>8</w:t>
        </w:r>
        <w:r w:rsidR="008E7E88">
          <w:t xml:space="preserve">, 2000, </w:t>
        </w:r>
      </w:ins>
      <w:ins w:id="206" w:author="Xin Bao" w:date="2017-11-22T17:12:00Z">
        <w:r w:rsidR="008E7E88">
          <w:t>3</w:t>
        </w:r>
      </w:ins>
      <w:ins w:id="207" w:author="Xin Bao" w:date="2017-11-22T17:13:00Z">
        <w:r w:rsidR="007B15D3">
          <w:t>.0</w:t>
        </w:r>
      </w:ins>
      <w:ins w:id="208" w:author="Xin Bao" w:date="2017-11-22T17:10:00Z">
        <w:r w:rsidR="008E7E88">
          <w:t>)</w:t>
        </w:r>
      </w:ins>
      <w:ins w:id="209" w:author="Xin Bao" w:date="2017-11-22T17:20:00Z">
        <w:r w:rsidR="00D55D29">
          <w:t xml:space="preserve"> </w:t>
        </w:r>
      </w:ins>
    </w:p>
    <w:p w14:paraId="423DF041" w14:textId="101D4DAD" w:rsidR="008E7E88" w:rsidRDefault="007B15D3">
      <w:pPr>
        <w:pStyle w:val="ListParagraph"/>
        <w:ind w:firstLine="720"/>
        <w:rPr>
          <w:ins w:id="210" w:author="Xin Bao" w:date="2017-11-22T17:14:00Z"/>
        </w:rPr>
        <w:pPrChange w:id="211" w:author="Xin Bao" w:date="2017-11-22T17:24:00Z">
          <w:pPr>
            <w:pStyle w:val="ListParagraph"/>
            <w:numPr>
              <w:numId w:val="3"/>
            </w:numPr>
            <w:ind w:hanging="360"/>
          </w:pPr>
        </w:pPrChange>
      </w:pPr>
      <w:ins w:id="212" w:author="Xin Bao" w:date="2017-11-22T17:18:00Z">
        <w:r>
          <w:t xml:space="preserve">Lorry2: </w:t>
        </w:r>
      </w:ins>
      <w:proofErr w:type="gramStart"/>
      <w:ins w:id="213" w:author="Xin Bao" w:date="2017-11-22T17:12:00Z">
        <w:r>
          <w:t>L</w:t>
        </w:r>
        <w:r w:rsidR="008E7E88">
          <w:t>orry(</w:t>
        </w:r>
      </w:ins>
      <w:proofErr w:type="gramEnd"/>
      <w:ins w:id="214" w:author="Xin Bao" w:date="2017-11-23T09:36:00Z">
        <w:r w:rsidR="004044F0">
          <w:t xml:space="preserve">plate, </w:t>
        </w:r>
      </w:ins>
      <w:ins w:id="215" w:author="Xin Bao" w:date="2017-11-22T17:12:00Z">
        <w:r w:rsidR="00E76DEB">
          <w:t>4, 15000</w:t>
        </w:r>
        <w:r w:rsidR="008E7E88">
          <w:t xml:space="preserve">, </w:t>
        </w:r>
      </w:ins>
      <w:ins w:id="216" w:author="Xin Bao" w:date="2017-11-22T17:13:00Z">
        <w:r>
          <w:t>17.5)</w:t>
        </w:r>
      </w:ins>
      <w:ins w:id="217" w:author="Xin Bao" w:date="2017-11-22T17:20:00Z">
        <w:r w:rsidR="00D55D29">
          <w:t xml:space="preserve"> </w:t>
        </w:r>
      </w:ins>
    </w:p>
    <w:p w14:paraId="4CE62378" w14:textId="7C9E2B0A" w:rsidR="007B15D3" w:rsidDel="0085436B" w:rsidRDefault="007B15D3">
      <w:pPr>
        <w:pStyle w:val="ListParagraph"/>
        <w:ind w:left="1440"/>
        <w:rPr>
          <w:del w:id="218" w:author="Xin Bao" w:date="2017-11-22T17:35:00Z"/>
        </w:rPr>
        <w:pPrChange w:id="219" w:author="Xin Bao" w:date="2017-11-23T13:10:00Z">
          <w:pPr>
            <w:pStyle w:val="ListParagraph"/>
            <w:numPr>
              <w:numId w:val="3"/>
            </w:numPr>
            <w:ind w:hanging="360"/>
          </w:pPr>
        </w:pPrChange>
      </w:pPr>
      <w:ins w:id="220" w:author="Xin Bao" w:date="2017-11-22T17:18:00Z">
        <w:r>
          <w:t xml:space="preserve">Lorry3: </w:t>
        </w:r>
      </w:ins>
      <w:proofErr w:type="gramStart"/>
      <w:ins w:id="221" w:author="Xin Bao" w:date="2017-11-22T17:14:00Z">
        <w:r>
          <w:t>Lorry(</w:t>
        </w:r>
      </w:ins>
      <w:proofErr w:type="gramEnd"/>
      <w:ins w:id="222" w:author="Xin Bao" w:date="2017-11-23T09:36:00Z">
        <w:r w:rsidR="004044F0">
          <w:t xml:space="preserve">plate, </w:t>
        </w:r>
      </w:ins>
      <w:ins w:id="223" w:author="Xin Bao" w:date="2017-11-22T17:14:00Z">
        <w:r w:rsidR="00E76DEB">
          <w:t>12</w:t>
        </w:r>
        <w:r>
          <w:t>, 10000, 16.0)</w:t>
        </w:r>
      </w:ins>
    </w:p>
    <w:p w14:paraId="7D67B46C" w14:textId="40DB2A23" w:rsidR="00157C2C" w:rsidDel="00D55D29" w:rsidRDefault="00157C2C">
      <w:pPr>
        <w:pStyle w:val="ListParagraph"/>
        <w:ind w:left="1440"/>
        <w:rPr>
          <w:del w:id="224" w:author="Xin Bao" w:date="2017-11-22T17:20:00Z"/>
        </w:rPr>
        <w:pPrChange w:id="225" w:author="Xin Bao" w:date="2017-11-23T13:10:00Z">
          <w:pPr>
            <w:pStyle w:val="ListParagraph"/>
            <w:numPr>
              <w:numId w:val="6"/>
            </w:numPr>
            <w:ind w:left="1440" w:hanging="360"/>
          </w:pPr>
        </w:pPrChange>
      </w:pPr>
      <w:del w:id="226" w:author="Xin Bao" w:date="2017-11-22T17:20:00Z">
        <w:r w:rsidDel="00D55D29">
          <w:delText xml:space="preserve">Wheel number with 3 should </w:delText>
        </w:r>
      </w:del>
      <w:del w:id="227" w:author="Xin Bao" w:date="2017-11-22T16:47:00Z">
        <w:r w:rsidDel="006C22F4">
          <w:delText>throw leastFour</w:delText>
        </w:r>
        <w:r w:rsidR="00D016A3" w:rsidDel="006C22F4">
          <w:delText>Wheel</w:delText>
        </w:r>
        <w:r w:rsidDel="006C22F4">
          <w:delText>Exceptions</w:delText>
        </w:r>
      </w:del>
    </w:p>
    <w:p w14:paraId="0E819E88" w14:textId="05F26763" w:rsidR="00157C2C" w:rsidDel="00D55D29" w:rsidRDefault="00157C2C">
      <w:pPr>
        <w:pStyle w:val="ListParagraph"/>
        <w:ind w:left="1440"/>
        <w:rPr>
          <w:del w:id="228" w:author="Xin Bao" w:date="2017-11-22T17:20:00Z"/>
        </w:rPr>
        <w:pPrChange w:id="229" w:author="Xin Bao" w:date="2017-11-23T13:10:00Z">
          <w:pPr>
            <w:pStyle w:val="ListParagraph"/>
            <w:numPr>
              <w:numId w:val="6"/>
            </w:numPr>
            <w:ind w:left="1440" w:hanging="360"/>
          </w:pPr>
        </w:pPrChange>
      </w:pPr>
      <w:del w:id="230" w:author="Xin Bao" w:date="2017-11-22T17:20:00Z">
        <w:r w:rsidDel="00D55D29">
          <w:delText xml:space="preserve">Wheel number with 7 should </w:delText>
        </w:r>
      </w:del>
      <w:del w:id="231" w:author="Xin Bao" w:date="2017-11-22T16:49:00Z">
        <w:r w:rsidDel="006C22F4">
          <w:delText>throw oddNumberExceptions</w:delText>
        </w:r>
      </w:del>
    </w:p>
    <w:p w14:paraId="1BF5F9F0" w14:textId="7AE208C1" w:rsidR="00A67169" w:rsidRDefault="00157C2C">
      <w:pPr>
        <w:pStyle w:val="ListParagraph"/>
        <w:ind w:left="1440"/>
        <w:pPrChange w:id="232" w:author="Xin Bao" w:date="2017-11-23T13:10:00Z">
          <w:pPr>
            <w:pStyle w:val="ListParagraph"/>
            <w:numPr>
              <w:numId w:val="6"/>
            </w:numPr>
            <w:ind w:left="1440" w:hanging="360"/>
          </w:pPr>
        </w:pPrChange>
      </w:pPr>
      <w:del w:id="233" w:author="Xin Bao" w:date="2017-11-22T17:20:00Z">
        <w:r w:rsidDel="00D55D29">
          <w:delText xml:space="preserve">Wheel number with 16 should </w:delText>
        </w:r>
      </w:del>
      <w:del w:id="234" w:author="Xin Bao" w:date="2017-11-22T16:50:00Z">
        <w:r w:rsidDel="006C22F4">
          <w:delText>throw maxTwelve</w:delText>
        </w:r>
        <w:r w:rsidR="00D016A3" w:rsidDel="006C22F4">
          <w:delText>Wheel</w:delText>
        </w:r>
        <w:r w:rsidDel="006C22F4">
          <w:delText>Exceptions</w:delText>
        </w:r>
      </w:del>
    </w:p>
    <w:p w14:paraId="54B31780" w14:textId="48BD2714" w:rsidR="004E4FF9" w:rsidRDefault="004E4FF9" w:rsidP="00670EEE">
      <w:pPr>
        <w:pStyle w:val="ListParagraph"/>
        <w:numPr>
          <w:ilvl w:val="0"/>
          <w:numId w:val="3"/>
        </w:numPr>
      </w:pPr>
      <w:proofErr w:type="spellStart"/>
      <w:r>
        <w:t>TaxiCalcSvc</w:t>
      </w:r>
      <w:proofErr w:type="spellEnd"/>
      <w:r>
        <w:t xml:space="preserve">: create </w:t>
      </w:r>
      <w:del w:id="235" w:author="Xin Bao" w:date="2017-11-23T13:12:00Z">
        <w:r w:rsidDel="00A53601">
          <w:delText xml:space="preserve">3 </w:delText>
        </w:r>
      </w:del>
      <w:ins w:id="236" w:author="Xin Bao" w:date="2017-11-23T13:12:00Z">
        <w:r w:rsidR="00A53601">
          <w:t xml:space="preserve">5 </w:t>
        </w:r>
      </w:ins>
      <w:r>
        <w:t xml:space="preserve">taxi with passenger number </w:t>
      </w:r>
      <w:ins w:id="237" w:author="Xin Bao" w:date="2017-11-22T17:38:00Z">
        <w:r w:rsidR="00A53601">
          <w:t>1</w:t>
        </w:r>
        <w:r w:rsidR="0085436B">
          <w:t xml:space="preserve">, </w:t>
        </w:r>
      </w:ins>
      <w:ins w:id="238" w:author="Xin Bao" w:date="2017-11-23T13:12:00Z">
        <w:r w:rsidR="00A53601">
          <w:t>4</w:t>
        </w:r>
      </w:ins>
      <w:del w:id="239" w:author="Xin Bao" w:date="2017-11-23T13:12:00Z">
        <w:r w:rsidDel="00A53601">
          <w:delText>1</w:delText>
        </w:r>
      </w:del>
      <w:r>
        <w:t xml:space="preserve">, </w:t>
      </w:r>
      <w:ins w:id="240" w:author="Xin Bao" w:date="2017-11-23T13:12:00Z">
        <w:r w:rsidR="00A53601">
          <w:t>6, 9</w:t>
        </w:r>
      </w:ins>
      <w:del w:id="241" w:author="Xin Bao" w:date="2017-11-23T13:12:00Z">
        <w:r w:rsidDel="00A53601">
          <w:delText>6, 12</w:delText>
        </w:r>
      </w:del>
      <w:r w:rsidR="00157C2C">
        <w:t xml:space="preserve"> and check the result</w:t>
      </w:r>
    </w:p>
    <w:p w14:paraId="1D0F78AB" w14:textId="123B9A76" w:rsidR="0085436B" w:rsidDel="00A53601" w:rsidRDefault="00157C2C">
      <w:pPr>
        <w:pStyle w:val="ListParagraph"/>
        <w:numPr>
          <w:ilvl w:val="0"/>
          <w:numId w:val="3"/>
        </w:numPr>
        <w:rPr>
          <w:del w:id="242" w:author="Xin Bao" w:date="2017-11-23T13:12:00Z"/>
        </w:rPr>
        <w:pPrChange w:id="243" w:author="Xin Bao" w:date="2017-11-23T13:1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244" w:author="Xin Bao" w:date="2017-11-23T13:12:00Z">
        <w:r w:rsidDel="00A53601">
          <w:delText xml:space="preserve">Passenger </w:delText>
        </w:r>
        <w:r w:rsidR="00D016A3" w:rsidDel="00A53601">
          <w:delText xml:space="preserve">number with 12 should </w:delText>
        </w:r>
      </w:del>
      <w:del w:id="245" w:author="Xin Bao" w:date="2017-11-22T16:54:00Z">
        <w:r w:rsidR="00D016A3" w:rsidDel="008802A3">
          <w:delText>throw maxTenPassExceptions</w:delText>
        </w:r>
      </w:del>
    </w:p>
    <w:p w14:paraId="18B88FF4" w14:textId="45372941" w:rsidR="005B54D4" w:rsidRDefault="00FC37F3">
      <w:pPr>
        <w:pStyle w:val="ListParagraph"/>
        <w:numPr>
          <w:ilvl w:val="0"/>
          <w:numId w:val="3"/>
        </w:numPr>
        <w:rPr>
          <w:ins w:id="246" w:author="Xin Bao" w:date="2017-11-22T17:42:00Z"/>
        </w:rPr>
        <w:pPrChange w:id="247" w:author="Xin Bao" w:date="2017-11-23T13:14:00Z">
          <w:pPr/>
        </w:pPrChange>
      </w:pPr>
      <w:ins w:id="248" w:author="Xin Bao" w:date="2017-11-22T17:39:00Z">
        <w:r>
          <w:t xml:space="preserve">Plate: </w:t>
        </w:r>
      </w:ins>
      <w:ins w:id="249" w:author="Xin Bao" w:date="2017-11-22T17:42:00Z">
        <w:r>
          <w:t xml:space="preserve">create </w:t>
        </w:r>
      </w:ins>
      <w:ins w:id="250" w:author="Xin Bao" w:date="2017-11-23T09:32:00Z">
        <w:r w:rsidR="004044F0">
          <w:t>below</w:t>
        </w:r>
      </w:ins>
      <w:ins w:id="251" w:author="Xin Bao" w:date="2017-11-22T17:39:00Z">
        <w:r>
          <w:t xml:space="preserve"> plate number string</w:t>
        </w:r>
      </w:ins>
      <w:ins w:id="252" w:author="Xin Bao" w:date="2017-11-23T09:35:00Z">
        <w:r w:rsidR="004044F0">
          <w:t>s</w:t>
        </w:r>
      </w:ins>
      <w:ins w:id="253" w:author="Xin Bao" w:date="2017-11-23T09:32:00Z">
        <w:r w:rsidR="004044F0">
          <w:t xml:space="preserve">, it should return the </w:t>
        </w:r>
      </w:ins>
      <w:ins w:id="254" w:author="Xin Bao" w:date="2017-11-23T09:35:00Z">
        <w:r w:rsidR="004044F0">
          <w:t>expected</w:t>
        </w:r>
      </w:ins>
      <w:ins w:id="255" w:author="Xin Bao" w:date="2017-11-23T09:32:00Z">
        <w:r w:rsidR="004044F0">
          <w:t xml:space="preserve"> result</w:t>
        </w:r>
      </w:ins>
      <w:ins w:id="256" w:author="Xin Bao" w:date="2017-11-23T09:33:00Z">
        <w:r w:rsidR="004044F0">
          <w:t xml:space="preserve">. </w:t>
        </w:r>
      </w:ins>
      <w:ins w:id="257" w:author="Xin Bao" w:date="2017-11-23T09:34:00Z">
        <w:r w:rsidR="004044F0">
          <w:t xml:space="preserve">Correct format plate number should pass the testing. </w:t>
        </w:r>
      </w:ins>
      <w:ins w:id="258" w:author="Xin Bao" w:date="2017-11-23T13:13:00Z">
        <w:r w:rsidR="00082B41">
          <w:t>Plate testing will be before vehicle testing.</w:t>
        </w:r>
      </w:ins>
    </w:p>
    <w:p w14:paraId="5A8BD5B8" w14:textId="718E5996" w:rsidR="00082B41" w:rsidRDefault="004921AB">
      <w:pPr>
        <w:pStyle w:val="ListParagraph"/>
        <w:numPr>
          <w:ilvl w:val="1"/>
          <w:numId w:val="3"/>
        </w:numPr>
        <w:rPr>
          <w:ins w:id="259" w:author="Xin Bao" w:date="2017-11-23T13:16:00Z"/>
        </w:rPr>
        <w:pPrChange w:id="260" w:author="Xin Bao" w:date="2017-11-22T17:42:00Z">
          <w:pPr/>
        </w:pPrChange>
      </w:pPr>
      <w:ins w:id="261" w:author="Xin Bao" w:date="2017-11-23T13:16:00Z">
        <w:r>
          <w:t>12D12: MISSING_HYPHEN</w:t>
        </w:r>
      </w:ins>
    </w:p>
    <w:p w14:paraId="7C07D117" w14:textId="2955C5A3" w:rsidR="00FC37F3" w:rsidRDefault="00DA1789">
      <w:pPr>
        <w:pStyle w:val="ListParagraph"/>
        <w:numPr>
          <w:ilvl w:val="1"/>
          <w:numId w:val="3"/>
        </w:numPr>
        <w:rPr>
          <w:ins w:id="262" w:author="Xin Bao" w:date="2017-11-22T17:43:00Z"/>
        </w:rPr>
        <w:pPrChange w:id="263" w:author="Xin Bao" w:date="2017-11-22T17:42:00Z">
          <w:pPr/>
        </w:pPrChange>
      </w:pPr>
      <w:ins w:id="264" w:author="Xin Bao" w:date="2017-11-22T17:43:00Z">
        <w:r>
          <w:t>2</w:t>
        </w:r>
      </w:ins>
      <w:ins w:id="265" w:author="Xin Bao" w:date="2017-11-22T17:42:00Z">
        <w:r>
          <w:t>21</w:t>
        </w:r>
      </w:ins>
      <w:ins w:id="266" w:author="Xin Bao" w:date="2017-11-22T17:43:00Z">
        <w:r w:rsidR="00FC37F3">
          <w:t>-D-12: INVALID_YEAR</w:t>
        </w:r>
      </w:ins>
    </w:p>
    <w:p w14:paraId="07DDFAE8" w14:textId="1C9B8527" w:rsidR="00FC37F3" w:rsidRDefault="00DA1789">
      <w:pPr>
        <w:pStyle w:val="ListParagraph"/>
        <w:numPr>
          <w:ilvl w:val="1"/>
          <w:numId w:val="3"/>
        </w:numPr>
        <w:rPr>
          <w:ins w:id="267" w:author="Xin Bao" w:date="2017-11-22T17:44:00Z"/>
        </w:rPr>
        <w:pPrChange w:id="268" w:author="Xin Bao" w:date="2017-11-22T17:42:00Z">
          <w:pPr/>
        </w:pPrChange>
      </w:pPr>
      <w:ins w:id="269" w:author="Xin Bao" w:date="2017-11-22T17:44:00Z">
        <w:r>
          <w:t>151-DN</w:t>
        </w:r>
        <w:r w:rsidR="00FC37F3">
          <w:t>-123: INVALID_COUNTY_CODE</w:t>
        </w:r>
      </w:ins>
    </w:p>
    <w:p w14:paraId="32ECC85C" w14:textId="70A996D1" w:rsidR="00FC37F3" w:rsidRDefault="00DA1789">
      <w:pPr>
        <w:pStyle w:val="ListParagraph"/>
        <w:numPr>
          <w:ilvl w:val="1"/>
          <w:numId w:val="3"/>
        </w:numPr>
        <w:rPr>
          <w:ins w:id="270" w:author="Xin Bao" w:date="2017-11-22T17:50:00Z"/>
        </w:rPr>
        <w:pPrChange w:id="271" w:author="Xin Bao" w:date="2017-11-22T17:42:00Z">
          <w:pPr/>
        </w:pPrChange>
      </w:pPr>
      <w:ins w:id="272" w:author="Xin Bao" w:date="2017-11-22T17:47:00Z">
        <w:r>
          <w:t xml:space="preserve">121-D-123: </w:t>
        </w:r>
      </w:ins>
      <w:ins w:id="273" w:author="Xin Bao" w:date="2017-11-22T17:49:00Z">
        <w:r>
          <w:t>WRONG_FORMAT_BEFORE_13</w:t>
        </w:r>
      </w:ins>
    </w:p>
    <w:p w14:paraId="350BB9CD" w14:textId="46970F0B" w:rsidR="00D441C9" w:rsidRDefault="00D441C9">
      <w:pPr>
        <w:pStyle w:val="ListParagraph"/>
        <w:numPr>
          <w:ilvl w:val="1"/>
          <w:numId w:val="3"/>
        </w:numPr>
        <w:rPr>
          <w:ins w:id="274" w:author="Xin Bao" w:date="2017-11-22T17:52:00Z"/>
        </w:rPr>
        <w:pPrChange w:id="275" w:author="Xin Bao" w:date="2017-11-22T17:42:00Z">
          <w:pPr/>
        </w:pPrChange>
      </w:pPr>
      <w:ins w:id="276" w:author="Xin Bao" w:date="2017-11-22T17:50:00Z">
        <w:r>
          <w:t xml:space="preserve">00-D-1234567: </w:t>
        </w:r>
      </w:ins>
      <w:ins w:id="277" w:author="Xin Bao" w:date="2017-11-22T17:51:00Z">
        <w:r>
          <w:t>OVER_</w:t>
        </w:r>
      </w:ins>
      <w:ins w:id="278" w:author="Xin Bao" w:date="2017-11-23T09:28:00Z">
        <w:r w:rsidR="001258D4">
          <w:t>BOUNDARY</w:t>
        </w:r>
      </w:ins>
      <w:ins w:id="279" w:author="Xin Bao" w:date="2017-11-22T17:51:00Z">
        <w:r>
          <w:t>_</w:t>
        </w:r>
      </w:ins>
      <w:ins w:id="280" w:author="Xin Bao" w:date="2017-11-22T17:50:00Z">
        <w:r>
          <w:t>SEQUENCE_NUMBER</w:t>
        </w:r>
      </w:ins>
    </w:p>
    <w:p w14:paraId="10F1F12A" w14:textId="2EC30A3B" w:rsidR="0039354F" w:rsidRDefault="0039354F">
      <w:pPr>
        <w:pStyle w:val="ListParagraph"/>
        <w:numPr>
          <w:ilvl w:val="1"/>
          <w:numId w:val="3"/>
        </w:numPr>
        <w:rPr>
          <w:ins w:id="281" w:author="Xin Bao" w:date="2017-11-22T17:52:00Z"/>
        </w:rPr>
        <w:pPrChange w:id="282" w:author="Xin Bao" w:date="2017-11-22T17:42:00Z">
          <w:pPr/>
        </w:pPrChange>
      </w:pPr>
      <w:ins w:id="283" w:author="Xin Bao" w:date="2017-11-22T17:52:00Z">
        <w:r>
          <w:t>00-D-0001: WRONG_FORMAT_SEQUENCE_NUMBER</w:t>
        </w:r>
      </w:ins>
    </w:p>
    <w:p w14:paraId="0B6C33F5" w14:textId="1727B272" w:rsidR="00402766" w:rsidRDefault="001258D4">
      <w:pPr>
        <w:pStyle w:val="ListParagraph"/>
        <w:numPr>
          <w:ilvl w:val="1"/>
          <w:numId w:val="3"/>
        </w:numPr>
        <w:rPr>
          <w:ins w:id="284" w:author="Xin Bao" w:date="2017-11-23T09:35:00Z"/>
        </w:rPr>
        <w:pPrChange w:id="285" w:author="Xin Bao" w:date="2017-11-22T17:42:00Z">
          <w:pPr/>
        </w:pPrChange>
      </w:pPr>
      <w:ins w:id="286" w:author="Xin Bao" w:date="2017-11-23T09:25:00Z">
        <w:r>
          <w:t xml:space="preserve">00-D-0: </w:t>
        </w:r>
      </w:ins>
      <w:ins w:id="287" w:author="Xin Bao" w:date="2017-11-23T09:28:00Z">
        <w:r>
          <w:t>OVER_BOUNDARY</w:t>
        </w:r>
      </w:ins>
      <w:ins w:id="288" w:author="Xin Bao" w:date="2017-11-23T09:27:00Z">
        <w:r>
          <w:t>_SEQUENCE_NUMBER</w:t>
        </w:r>
      </w:ins>
    </w:p>
    <w:p w14:paraId="68F571FD" w14:textId="129EAA3E" w:rsidR="004044F0" w:rsidRDefault="004044F0">
      <w:pPr>
        <w:pStyle w:val="ListParagraph"/>
        <w:numPr>
          <w:ilvl w:val="1"/>
          <w:numId w:val="3"/>
        </w:numPr>
        <w:rPr>
          <w:ins w:id="289" w:author="Xin Bao" w:date="2017-11-23T13:14:00Z"/>
        </w:rPr>
        <w:pPrChange w:id="290" w:author="Xin Bao" w:date="2017-11-22T17:42:00Z">
          <w:pPr/>
        </w:pPrChange>
      </w:pPr>
      <w:ins w:id="291" w:author="Xin Bao" w:date="2017-11-23T09:35:00Z">
        <w:r>
          <w:t>01-D-1: Pass</w:t>
        </w:r>
      </w:ins>
    </w:p>
    <w:p w14:paraId="6BF5D26E" w14:textId="00454BB8" w:rsidR="00082B41" w:rsidRDefault="00082B41">
      <w:pPr>
        <w:pStyle w:val="ListParagraph"/>
        <w:numPr>
          <w:ilvl w:val="0"/>
          <w:numId w:val="3"/>
        </w:numPr>
        <w:rPr>
          <w:ins w:id="292" w:author="Xin Bao" w:date="2017-11-23T15:27:00Z"/>
        </w:rPr>
        <w:pPrChange w:id="293" w:author="Xin Bao" w:date="2017-11-23T13:14:00Z">
          <w:pPr/>
        </w:pPrChange>
      </w:pPr>
      <w:proofErr w:type="spellStart"/>
      <w:ins w:id="294" w:author="Xin Bao" w:date="2017-11-23T13:14:00Z">
        <w:r>
          <w:t>PlateTransformer</w:t>
        </w:r>
        <w:proofErr w:type="spellEnd"/>
        <w:r>
          <w:t>: Plate should convert String</w:t>
        </w:r>
      </w:ins>
      <w:ins w:id="295" w:author="Xin Bao" w:date="2017-11-23T13:19:00Z">
        <w:r w:rsidR="004921AB">
          <w:t xml:space="preserve"> into object</w:t>
        </w:r>
      </w:ins>
    </w:p>
    <w:p w14:paraId="7D7683AB" w14:textId="05B6D4D5" w:rsidR="001017C8" w:rsidRDefault="001017C8">
      <w:pPr>
        <w:pStyle w:val="ListParagraph"/>
        <w:numPr>
          <w:ilvl w:val="0"/>
          <w:numId w:val="3"/>
        </w:numPr>
        <w:rPr>
          <w:ins w:id="296" w:author="Xin Bao" w:date="2017-11-23T13:40:00Z"/>
        </w:rPr>
        <w:pPrChange w:id="297" w:author="Xin Bao" w:date="2017-11-23T13:14:00Z">
          <w:pPr/>
        </w:pPrChange>
      </w:pPr>
      <w:proofErr w:type="spellStart"/>
      <w:ins w:id="298" w:author="Xin Bao" w:date="2017-11-23T15:27:00Z">
        <w:r>
          <w:t>CalcSvc</w:t>
        </w:r>
        <w:proofErr w:type="spellEnd"/>
        <w:r>
          <w:t xml:space="preserve">: </w:t>
        </w:r>
      </w:ins>
    </w:p>
    <w:p w14:paraId="42F660EE" w14:textId="4DAA10B5" w:rsidR="00A75A73" w:rsidRDefault="00A75A73">
      <w:pPr>
        <w:ind w:left="360"/>
        <w:rPr>
          <w:ins w:id="299" w:author="Xin Bao" w:date="2017-11-23T13:14:00Z"/>
        </w:rPr>
        <w:pPrChange w:id="300" w:author="Xin Bao" w:date="2017-11-23T13:40:00Z">
          <w:pPr/>
        </w:pPrChange>
      </w:pPr>
      <w:proofErr w:type="spellStart"/>
      <w:ins w:id="301" w:author="Xin Bao" w:date="2017-11-23T13:40:00Z">
        <w:r>
          <w:t>MenuSvc</w:t>
        </w:r>
        <w:proofErr w:type="spellEnd"/>
        <w:r>
          <w:t xml:space="preserve"> testing will be the last</w:t>
        </w:r>
      </w:ins>
    </w:p>
    <w:p w14:paraId="749C27F5" w14:textId="77777777" w:rsidR="00082B41" w:rsidRDefault="00082B41">
      <w:pPr>
        <w:ind w:left="1080"/>
        <w:pPrChange w:id="302" w:author="Xin Bao" w:date="2017-11-23T13:14:00Z">
          <w:pPr/>
        </w:pPrChange>
      </w:pPr>
    </w:p>
    <w:p w14:paraId="7B773936" w14:textId="77777777" w:rsidR="005B54D4" w:rsidRPr="005C26A9" w:rsidRDefault="005B54D4" w:rsidP="005B54D4">
      <w:pPr>
        <w:rPr>
          <w:b/>
        </w:rPr>
      </w:pPr>
      <w:r w:rsidRPr="005C26A9">
        <w:rPr>
          <w:b/>
        </w:rPr>
        <w:t>Sequence of Development Tasks:</w:t>
      </w:r>
    </w:p>
    <w:p w14:paraId="27DAC7F3" w14:textId="77777777" w:rsidR="005B54D4" w:rsidRDefault="005B54D4" w:rsidP="005B54D4">
      <w:r>
        <w:t xml:space="preserve">Start with </w:t>
      </w:r>
      <w:r w:rsidR="00DB6BCC">
        <w:t>Taxi</w:t>
      </w:r>
    </w:p>
    <w:p w14:paraId="0F358E85" w14:textId="156191A2" w:rsidR="005B54D4" w:rsidRDefault="005B54D4" w:rsidP="005B54D4">
      <w:pPr>
        <w:pStyle w:val="ListParagraph"/>
        <w:numPr>
          <w:ilvl w:val="0"/>
          <w:numId w:val="4"/>
        </w:numPr>
      </w:pPr>
      <w:r>
        <w:t>Entities</w:t>
      </w:r>
      <w:ins w:id="303" w:author="Xin Bao" w:date="2017-11-23T09:43:00Z">
        <w:r w:rsidR="00135F42">
          <w:t xml:space="preserve"> (Plate</w:t>
        </w:r>
      </w:ins>
      <w:ins w:id="304" w:author="Xin Bao" w:date="2017-11-23T09:44:00Z">
        <w:r w:rsidR="00135F42">
          <w:t xml:space="preserve"> and then Taxi </w:t>
        </w:r>
      </w:ins>
      <w:ins w:id="305" w:author="Xin Bao" w:date="2017-11-23T09:43:00Z">
        <w:r w:rsidR="00135F42">
          <w:t>)</w:t>
        </w:r>
      </w:ins>
    </w:p>
    <w:p w14:paraId="14A9449C" w14:textId="07536A2D" w:rsidR="005B54D4" w:rsidRDefault="005B54D4" w:rsidP="005B54D4">
      <w:pPr>
        <w:pStyle w:val="ListParagraph"/>
        <w:numPr>
          <w:ilvl w:val="0"/>
          <w:numId w:val="4"/>
        </w:numPr>
      </w:pPr>
      <w:r>
        <w:t xml:space="preserve">Calculation </w:t>
      </w:r>
      <w:del w:id="306" w:author="Xin Bao" w:date="2017-11-23T15:47:00Z">
        <w:r w:rsidDel="00356D97">
          <w:delText>Services</w:delText>
        </w:r>
      </w:del>
      <w:ins w:id="307" w:author="Xin Bao" w:date="2017-11-23T15:47:00Z">
        <w:r w:rsidR="00356D97">
          <w:t>controller</w:t>
        </w:r>
      </w:ins>
    </w:p>
    <w:p w14:paraId="3CB9C24E" w14:textId="261D0608" w:rsidR="00DB6BCC" w:rsidRDefault="00DB6BCC" w:rsidP="00DB6BCC">
      <w:pPr>
        <w:pStyle w:val="ListParagraph"/>
        <w:numPr>
          <w:ilvl w:val="0"/>
          <w:numId w:val="4"/>
        </w:numPr>
        <w:rPr>
          <w:ins w:id="308" w:author="Xin Bao" w:date="2017-11-23T15:47:00Z"/>
        </w:rPr>
      </w:pPr>
      <w:proofErr w:type="spellStart"/>
      <w:r>
        <w:t>MenuSvc</w:t>
      </w:r>
      <w:proofErr w:type="spellEnd"/>
      <w:r>
        <w:t xml:space="preserve"> + </w:t>
      </w:r>
      <w:proofErr w:type="spellStart"/>
      <w:r>
        <w:t>MenuCtrl</w:t>
      </w:r>
      <w:proofErr w:type="spellEnd"/>
    </w:p>
    <w:p w14:paraId="427D37E6" w14:textId="3D2EFBE7" w:rsidR="00356D97" w:rsidRDefault="00356D97" w:rsidP="00DB6BCC">
      <w:pPr>
        <w:pStyle w:val="ListParagraph"/>
        <w:numPr>
          <w:ilvl w:val="0"/>
          <w:numId w:val="4"/>
        </w:numPr>
      </w:pPr>
      <w:ins w:id="309" w:author="Xin Bao" w:date="2017-11-23T15:47:00Z">
        <w:r>
          <w:t>CalcSvc</w:t>
        </w:r>
      </w:ins>
    </w:p>
    <w:p w14:paraId="3D5FF590" w14:textId="77777777" w:rsidR="00DB6BCC" w:rsidRDefault="00C964D0" w:rsidP="00C964D0">
      <w:pPr>
        <w:ind w:left="360"/>
      </w:pPr>
      <w:r>
        <w:t>Unit testing on the go</w:t>
      </w:r>
    </w:p>
    <w:p w14:paraId="255C7D3D" w14:textId="77777777" w:rsidR="00DB6BCC" w:rsidRDefault="00DB6BCC" w:rsidP="00DB6BCC">
      <w:pPr>
        <w:ind w:left="360"/>
      </w:pPr>
      <w:r>
        <w:t>Then add Private cars and Lorry.</w:t>
      </w:r>
    </w:p>
    <w:p w14:paraId="683D6486" w14:textId="77777777" w:rsidR="00BC19CF" w:rsidRDefault="00BC19CF" w:rsidP="00DB6BCC">
      <w:pPr>
        <w:ind w:left="360"/>
      </w:pPr>
    </w:p>
    <w:sectPr w:rsidR="00BC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Peter Mantell" w:date="2017-11-22T15:36:00Z" w:initials="PM">
    <w:p w14:paraId="62D55239" w14:textId="77777777" w:rsidR="005F0E73" w:rsidRDefault="005F0E73">
      <w:pPr>
        <w:pStyle w:val="CommentText"/>
      </w:pPr>
      <w:r>
        <w:rPr>
          <w:rStyle w:val="CommentReference"/>
        </w:rPr>
        <w:annotationRef/>
      </w:r>
      <w:r>
        <w:t xml:space="preserve">According to this diagram, your menu controller only interacts with the </w:t>
      </w:r>
      <w:proofErr w:type="spellStart"/>
      <w:r>
        <w:t>CalcSvc</w:t>
      </w:r>
      <w:proofErr w:type="spellEnd"/>
      <w:r>
        <w:t>.  Are you sure that is the right way of building this?</w:t>
      </w:r>
    </w:p>
    <w:p w14:paraId="2CC035D1" w14:textId="77777777" w:rsidR="005F0E73" w:rsidRDefault="005F0E73">
      <w:pPr>
        <w:pStyle w:val="CommentText"/>
      </w:pPr>
    </w:p>
    <w:p w14:paraId="64DD55FC" w14:textId="7886F8C8" w:rsidR="005F0E73" w:rsidRDefault="005F0E73">
      <w:pPr>
        <w:pStyle w:val="CommentText"/>
      </w:pPr>
      <w:r>
        <w:t xml:space="preserve">Please can you put a short description in this section to explain the thinking behind this design? </w:t>
      </w:r>
    </w:p>
    <w:p w14:paraId="6D03082A" w14:textId="285D28AC" w:rsidR="00A31522" w:rsidRDefault="00A31522">
      <w:pPr>
        <w:pStyle w:val="CommentText"/>
      </w:pPr>
    </w:p>
    <w:p w14:paraId="18EE1A3D" w14:textId="1770C60F" w:rsidR="00A31522" w:rsidRDefault="00A31522">
      <w:pPr>
        <w:pStyle w:val="CommentText"/>
      </w:pPr>
      <w:r w:rsidRPr="00A31522">
        <w:rPr>
          <w:color w:val="538135" w:themeColor="accent6" w:themeShade="BF"/>
        </w:rPr>
        <w:t>Xin: this is updated with a new flow.</w:t>
      </w:r>
    </w:p>
  </w:comment>
  <w:comment w:id="93" w:author="Peter Mantell" w:date="2017-11-22T15:23:00Z" w:initials="PM">
    <w:p w14:paraId="1A389431" w14:textId="6EF08E65" w:rsidR="00513587" w:rsidRDefault="00513587">
      <w:pPr>
        <w:pStyle w:val="CommentText"/>
      </w:pPr>
      <w:r>
        <w:rPr>
          <w:rStyle w:val="CommentReference"/>
        </w:rPr>
        <w:annotationRef/>
      </w:r>
      <w:r w:rsidR="00627936">
        <w:t>No – the requirements were to enter emissions as a number. It DOES say that in the spec, please make sure you have read it!</w:t>
      </w:r>
    </w:p>
    <w:p w14:paraId="334866E6" w14:textId="77777777" w:rsidR="00C01BEC" w:rsidRDefault="00C01BEC">
      <w:pPr>
        <w:pStyle w:val="CommentText"/>
      </w:pPr>
    </w:p>
    <w:p w14:paraId="1D93A078" w14:textId="06A14A44" w:rsidR="00C01BEC" w:rsidRDefault="00C01BEC">
      <w:pPr>
        <w:pStyle w:val="CommentText"/>
      </w:pPr>
      <w:r w:rsidRPr="00135F42">
        <w:rPr>
          <w:color w:val="538135" w:themeColor="accent6" w:themeShade="BF"/>
        </w:rPr>
        <w:t>Xin: Corrected</w:t>
      </w:r>
      <w:r w:rsidR="00937FBF" w:rsidRPr="00135F42">
        <w:rPr>
          <w:color w:val="538135" w:themeColor="accent6" w:themeShade="BF"/>
        </w:rPr>
        <w:t xml:space="preserve"> to CO2 emission</w:t>
      </w:r>
    </w:p>
  </w:comment>
  <w:comment w:id="98" w:author="Peter Mantell" w:date="2017-11-22T15:25:00Z" w:initials="PM">
    <w:p w14:paraId="0799E802" w14:textId="77777777" w:rsidR="00627936" w:rsidRDefault="00627936">
      <w:pPr>
        <w:pStyle w:val="CommentText"/>
      </w:pPr>
      <w:r>
        <w:rPr>
          <w:rStyle w:val="CommentReference"/>
        </w:rPr>
        <w:annotationRef/>
      </w:r>
      <w:r>
        <w:t>This isn’t as per the spec. Also you have missed bits of the data entry.</w:t>
      </w:r>
    </w:p>
  </w:comment>
  <w:comment w:id="169" w:author="Peter Mantell" w:date="2017-11-22T15:33:00Z" w:initials="PM">
    <w:p w14:paraId="36663DCA" w14:textId="77777777" w:rsidR="00627936" w:rsidRDefault="00627936">
      <w:pPr>
        <w:pStyle w:val="CommentText"/>
      </w:pPr>
      <w:r>
        <w:rPr>
          <w:rStyle w:val="CommentReference"/>
        </w:rPr>
        <w:annotationRef/>
      </w:r>
      <w:r w:rsidR="005F0E73">
        <w:t>This isn’t according to the spec</w:t>
      </w:r>
    </w:p>
  </w:comment>
  <w:comment w:id="176" w:author="Peter Mantell" w:date="2017-11-22T15:33:00Z" w:initials="PM">
    <w:p w14:paraId="0B5D368B" w14:textId="74AAC5BA" w:rsidR="005F0E73" w:rsidRDefault="005F0E73">
      <w:pPr>
        <w:pStyle w:val="CommentText"/>
      </w:pPr>
      <w:r>
        <w:rPr>
          <w:rStyle w:val="CommentReference"/>
        </w:rPr>
        <w:annotationRef/>
      </w:r>
      <w:r>
        <w:t>10D1 is a valid reg. Where have you got 5 digit restriction from?</w:t>
      </w:r>
    </w:p>
    <w:p w14:paraId="56706528" w14:textId="30E5A1A6" w:rsidR="00937FBF" w:rsidRDefault="00937FBF">
      <w:pPr>
        <w:pStyle w:val="CommentText"/>
      </w:pPr>
    </w:p>
    <w:p w14:paraId="74772947" w14:textId="6D9DA236" w:rsidR="00937FBF" w:rsidRDefault="00937FBF">
      <w:pPr>
        <w:pStyle w:val="CommentText"/>
      </w:pPr>
      <w:r w:rsidRPr="00135F42">
        <w:rPr>
          <w:color w:val="538135" w:themeColor="accent6" w:themeShade="BF"/>
        </w:rPr>
        <w:t>Xin: Corrected to 1 to 6 digits</w:t>
      </w:r>
    </w:p>
  </w:comment>
  <w:comment w:id="190" w:author="Peter Mantell" w:date="2017-11-22T15:36:00Z" w:initials="PM">
    <w:p w14:paraId="120222E7" w14:textId="10084A65" w:rsidR="005F0E73" w:rsidRDefault="005F0E73">
      <w:pPr>
        <w:pStyle w:val="CommentText"/>
      </w:pPr>
      <w:r>
        <w:rPr>
          <w:rStyle w:val="CommentReference"/>
        </w:rPr>
        <w:annotationRef/>
      </w:r>
      <w:r>
        <w:t>Do you have any thoughts on your unit test coverage?  This seems quite lacking compared to the diagram at the top of the 1</w:t>
      </w:r>
      <w:r w:rsidRPr="005F0E73">
        <w:rPr>
          <w:vertAlign w:val="superscript"/>
        </w:rPr>
        <w:t>st</w:t>
      </w:r>
      <w:r>
        <w:t xml:space="preserve"> page</w:t>
      </w:r>
    </w:p>
    <w:p w14:paraId="291AB7B8" w14:textId="0106DC13" w:rsidR="00937FBF" w:rsidRDefault="00937FBF">
      <w:pPr>
        <w:pStyle w:val="CommentText"/>
      </w:pPr>
    </w:p>
    <w:p w14:paraId="7F356A4A" w14:textId="73FDF972" w:rsidR="00937FBF" w:rsidRDefault="00937FBF">
      <w:pPr>
        <w:pStyle w:val="CommentText"/>
      </w:pPr>
      <w:r w:rsidRPr="00135F42">
        <w:rPr>
          <w:color w:val="538135" w:themeColor="accent6" w:themeShade="BF"/>
        </w:rPr>
        <w:t>Xin: Added plate and more test cases in lorry and taxi.</w:t>
      </w:r>
    </w:p>
  </w:comment>
  <w:comment w:id="194" w:author="Peter Mantell" w:date="2017-11-22T15:34:00Z" w:initials="PM">
    <w:p w14:paraId="42F5692F" w14:textId="77777777" w:rsidR="005F0E73" w:rsidRDefault="005F0E73">
      <w:pPr>
        <w:pStyle w:val="CommentText"/>
      </w:pPr>
      <w:r>
        <w:rPr>
          <w:rStyle w:val="CommentReference"/>
        </w:rPr>
        <w:annotationRef/>
      </w:r>
      <w:r>
        <w:t>A calculation service should not throw exceptions about invalid input – that’s not right</w:t>
      </w:r>
    </w:p>
    <w:p w14:paraId="7ADB45AE" w14:textId="77777777" w:rsidR="00937FBF" w:rsidRDefault="00937FBF">
      <w:pPr>
        <w:pStyle w:val="CommentText"/>
      </w:pPr>
    </w:p>
    <w:p w14:paraId="7701B86E" w14:textId="44E59C50" w:rsidR="00937FBF" w:rsidRDefault="00937FBF">
      <w:pPr>
        <w:pStyle w:val="CommentText"/>
      </w:pPr>
      <w:r w:rsidRPr="00135F42">
        <w:rPr>
          <w:color w:val="538135" w:themeColor="accent6" w:themeShade="BF"/>
        </w:rPr>
        <w:t xml:space="preserve">Xin: </w:t>
      </w:r>
      <w:r w:rsidR="002762ED">
        <w:rPr>
          <w:color w:val="538135" w:themeColor="accent6" w:themeShade="BF"/>
        </w:rPr>
        <w:t>move the initial input validation to the menu validator.</w:t>
      </w:r>
      <w:r w:rsidR="00351F9C">
        <w:rPr>
          <w:color w:val="538135" w:themeColor="accent6" w:themeShade="BF"/>
        </w:rPr>
        <w:t xml:space="preserve"> Unit testing will be only for checking if the result is as expected</w:t>
      </w:r>
      <w:r w:rsidR="00A75A73">
        <w:rPr>
          <w:color w:val="538135" w:themeColor="accent6" w:themeShade="BF"/>
        </w:rPr>
        <w:t>. Added Plate and plate transformer testing.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EE1A3D" w15:done="0"/>
  <w15:commentEx w15:paraId="1D93A078" w15:done="0"/>
  <w15:commentEx w15:paraId="0799E802" w15:done="0"/>
  <w15:commentEx w15:paraId="36663DCA" w15:done="0"/>
  <w15:commentEx w15:paraId="74772947" w15:done="0"/>
  <w15:commentEx w15:paraId="7F356A4A" w15:done="0"/>
  <w15:commentEx w15:paraId="7701B8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DD55FC" w16cid:durableId="1DC01819"/>
  <w16cid:commentId w16cid:paraId="1A389431" w16cid:durableId="1DC014F0"/>
  <w16cid:commentId w16cid:paraId="0799E802" w16cid:durableId="1DC01558"/>
  <w16cid:commentId w16cid:paraId="36663DCA" w16cid:durableId="1DC01747"/>
  <w16cid:commentId w16cid:paraId="0B5D368B" w16cid:durableId="1DC01766"/>
  <w16cid:commentId w16cid:paraId="120222E7" w16cid:durableId="1DC017E9"/>
  <w16cid:commentId w16cid:paraId="7701B86E" w16cid:durableId="1DC017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B6"/>
    <w:multiLevelType w:val="hybridMultilevel"/>
    <w:tmpl w:val="A0927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7738"/>
    <w:multiLevelType w:val="hybridMultilevel"/>
    <w:tmpl w:val="E80827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101B3"/>
    <w:multiLevelType w:val="hybridMultilevel"/>
    <w:tmpl w:val="B2C0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E30E1"/>
    <w:multiLevelType w:val="hybridMultilevel"/>
    <w:tmpl w:val="4F364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80B62"/>
    <w:multiLevelType w:val="hybridMultilevel"/>
    <w:tmpl w:val="C69E0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39B3"/>
    <w:multiLevelType w:val="hybridMultilevel"/>
    <w:tmpl w:val="E80827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454A76"/>
    <w:multiLevelType w:val="hybridMultilevel"/>
    <w:tmpl w:val="D06E8DD6"/>
    <w:lvl w:ilvl="0" w:tplc="8760D952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B25"/>
    <w:multiLevelType w:val="hybridMultilevel"/>
    <w:tmpl w:val="08B8E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758A1"/>
    <w:multiLevelType w:val="hybridMultilevel"/>
    <w:tmpl w:val="F6A84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n Bao">
    <w15:presenceInfo w15:providerId="AD" w15:userId="S-1-5-21-4169352357-3548770685-3975005987-49575"/>
  </w15:person>
  <w15:person w15:author="Peter Mantell">
    <w15:presenceInfo w15:providerId="AD" w15:userId="S-1-5-21-4169352357-3548770685-3975005987-33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DA"/>
    <w:rsid w:val="00046B71"/>
    <w:rsid w:val="00082B41"/>
    <w:rsid w:val="000A2E31"/>
    <w:rsid w:val="000E1551"/>
    <w:rsid w:val="000E68B7"/>
    <w:rsid w:val="001017C8"/>
    <w:rsid w:val="00102219"/>
    <w:rsid w:val="001258D4"/>
    <w:rsid w:val="00135F42"/>
    <w:rsid w:val="00143C63"/>
    <w:rsid w:val="00152225"/>
    <w:rsid w:val="00157C2C"/>
    <w:rsid w:val="001B1EB2"/>
    <w:rsid w:val="00263EA3"/>
    <w:rsid w:val="002740D3"/>
    <w:rsid w:val="0027455F"/>
    <w:rsid w:val="002762ED"/>
    <w:rsid w:val="002D1D7C"/>
    <w:rsid w:val="00314860"/>
    <w:rsid w:val="003149CE"/>
    <w:rsid w:val="00346F7B"/>
    <w:rsid w:val="00351F9C"/>
    <w:rsid w:val="00356D97"/>
    <w:rsid w:val="0039354F"/>
    <w:rsid w:val="003C1813"/>
    <w:rsid w:val="003C3214"/>
    <w:rsid w:val="003C33AF"/>
    <w:rsid w:val="003D7B49"/>
    <w:rsid w:val="00402766"/>
    <w:rsid w:val="004044F0"/>
    <w:rsid w:val="00416ECB"/>
    <w:rsid w:val="0046384F"/>
    <w:rsid w:val="004921AB"/>
    <w:rsid w:val="004A7B5F"/>
    <w:rsid w:val="004E4FF9"/>
    <w:rsid w:val="004F28C7"/>
    <w:rsid w:val="005124AD"/>
    <w:rsid w:val="00513587"/>
    <w:rsid w:val="00550F7A"/>
    <w:rsid w:val="005735EE"/>
    <w:rsid w:val="005A0274"/>
    <w:rsid w:val="005A0C0B"/>
    <w:rsid w:val="005A1B86"/>
    <w:rsid w:val="005A29C3"/>
    <w:rsid w:val="005B54D4"/>
    <w:rsid w:val="005C26A9"/>
    <w:rsid w:val="005E564C"/>
    <w:rsid w:val="005F0E73"/>
    <w:rsid w:val="0061724E"/>
    <w:rsid w:val="00627936"/>
    <w:rsid w:val="00652666"/>
    <w:rsid w:val="00664B0B"/>
    <w:rsid w:val="00670EEE"/>
    <w:rsid w:val="00690A19"/>
    <w:rsid w:val="006B6D1C"/>
    <w:rsid w:val="006C22F4"/>
    <w:rsid w:val="006E6DE0"/>
    <w:rsid w:val="006F74FD"/>
    <w:rsid w:val="007129E0"/>
    <w:rsid w:val="00742E99"/>
    <w:rsid w:val="00784A63"/>
    <w:rsid w:val="007B15D3"/>
    <w:rsid w:val="007E5951"/>
    <w:rsid w:val="00827711"/>
    <w:rsid w:val="00840FF2"/>
    <w:rsid w:val="0085436B"/>
    <w:rsid w:val="00856F60"/>
    <w:rsid w:val="0087264B"/>
    <w:rsid w:val="008802A3"/>
    <w:rsid w:val="00890A08"/>
    <w:rsid w:val="008950E6"/>
    <w:rsid w:val="008B7B8F"/>
    <w:rsid w:val="008E7E88"/>
    <w:rsid w:val="00900DE4"/>
    <w:rsid w:val="00937FBF"/>
    <w:rsid w:val="00957D14"/>
    <w:rsid w:val="009905FB"/>
    <w:rsid w:val="009917F4"/>
    <w:rsid w:val="009A04D2"/>
    <w:rsid w:val="009B7FF9"/>
    <w:rsid w:val="00A31522"/>
    <w:rsid w:val="00A522DA"/>
    <w:rsid w:val="00A53601"/>
    <w:rsid w:val="00A65832"/>
    <w:rsid w:val="00A67169"/>
    <w:rsid w:val="00A75A73"/>
    <w:rsid w:val="00A96353"/>
    <w:rsid w:val="00AD52D3"/>
    <w:rsid w:val="00B24F8C"/>
    <w:rsid w:val="00B41A4B"/>
    <w:rsid w:val="00BC19CF"/>
    <w:rsid w:val="00BE56AD"/>
    <w:rsid w:val="00C01BEC"/>
    <w:rsid w:val="00C116DB"/>
    <w:rsid w:val="00C178BA"/>
    <w:rsid w:val="00C220D4"/>
    <w:rsid w:val="00C57B17"/>
    <w:rsid w:val="00C62106"/>
    <w:rsid w:val="00C651EF"/>
    <w:rsid w:val="00C74402"/>
    <w:rsid w:val="00C955D4"/>
    <w:rsid w:val="00C964D0"/>
    <w:rsid w:val="00CB0A19"/>
    <w:rsid w:val="00CE0CEB"/>
    <w:rsid w:val="00D016A3"/>
    <w:rsid w:val="00D01DB1"/>
    <w:rsid w:val="00D31C4D"/>
    <w:rsid w:val="00D441C9"/>
    <w:rsid w:val="00D4737E"/>
    <w:rsid w:val="00D55D29"/>
    <w:rsid w:val="00D63692"/>
    <w:rsid w:val="00DA1789"/>
    <w:rsid w:val="00DB6BCC"/>
    <w:rsid w:val="00E36754"/>
    <w:rsid w:val="00E76DEB"/>
    <w:rsid w:val="00EB1973"/>
    <w:rsid w:val="00F46D74"/>
    <w:rsid w:val="00F60B67"/>
    <w:rsid w:val="00FB68C7"/>
    <w:rsid w:val="00F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F051"/>
  <w15:chartTrackingRefBased/>
  <w15:docId w15:val="{A650BD76-29CF-4F01-AE81-87740E5C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EC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3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5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ocal_government_in_the_Republic_of_Ireland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83BA-49D2-4188-A9DC-8AFD0D69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Bao</dc:creator>
  <cp:keywords/>
  <dc:description/>
  <cp:lastModifiedBy>Xin Bao</cp:lastModifiedBy>
  <cp:revision>20</cp:revision>
  <dcterms:created xsi:type="dcterms:W3CDTF">2017-11-23T13:10:00Z</dcterms:created>
  <dcterms:modified xsi:type="dcterms:W3CDTF">2017-11-24T20:47:00Z</dcterms:modified>
</cp:coreProperties>
</file>